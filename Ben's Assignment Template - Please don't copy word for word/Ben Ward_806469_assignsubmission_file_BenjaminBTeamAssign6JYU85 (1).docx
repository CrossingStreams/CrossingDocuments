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1C72" w:rsidRDefault="00FE1C72"/>
    <w:p w:rsidR="00FE1C72" w:rsidRDefault="00FE1C72">
      <w:pPr>
        <w:widowControl w:val="0"/>
        <w:spacing w:before="200"/>
      </w:pPr>
    </w:p>
    <w:p w:rsidR="00FE1C72" w:rsidRDefault="00FE1C72">
      <w:pPr>
        <w:widowControl w:val="0"/>
        <w:spacing w:before="200"/>
      </w:pPr>
    </w:p>
    <w:p w:rsidR="00FE1C72" w:rsidRDefault="00FE1C72">
      <w:pPr>
        <w:widowControl w:val="0"/>
        <w:spacing w:before="200"/>
      </w:pPr>
    </w:p>
    <w:p w:rsidR="00FE1C72" w:rsidRDefault="00FE1C72">
      <w:pPr>
        <w:widowControl w:val="0"/>
        <w:spacing w:before="200"/>
      </w:pPr>
    </w:p>
    <w:p w:rsidR="00FE1C72" w:rsidRDefault="00385B9B">
      <w:pPr>
        <w:widowControl w:val="0"/>
        <w:spacing w:before="200"/>
      </w:pPr>
      <w:r>
        <w:rPr>
          <w:noProof/>
        </w:rPr>
        <w:drawing>
          <wp:inline distT="114300" distB="114300" distL="114300" distR="114300">
            <wp:extent cx="5619750" cy="30956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619750" cy="3095625"/>
                    </a:xfrm>
                    <a:prstGeom prst="rect">
                      <a:avLst/>
                    </a:prstGeom>
                    <a:ln/>
                  </pic:spPr>
                </pic:pic>
              </a:graphicData>
            </a:graphic>
          </wp:inline>
        </w:drawing>
      </w:r>
    </w:p>
    <w:p w:rsidR="00FE1C72" w:rsidRDefault="00FE1C72">
      <w:pPr>
        <w:pStyle w:val="Title"/>
        <w:keepNext w:val="0"/>
        <w:keepLines w:val="0"/>
        <w:widowControl w:val="0"/>
        <w:spacing w:before="200" w:after="0"/>
        <w:contextualSpacing w:val="0"/>
      </w:pPr>
      <w:bookmarkStart w:id="0" w:name="_n9pwqmvjp7u6" w:colFirst="0" w:colLast="0"/>
      <w:bookmarkEnd w:id="0"/>
    </w:p>
    <w:p w:rsidR="00FE1C72" w:rsidRDefault="00385B9B">
      <w:pPr>
        <w:pStyle w:val="Title"/>
        <w:keepNext w:val="0"/>
        <w:keepLines w:val="0"/>
        <w:widowControl w:val="0"/>
        <w:spacing w:before="200" w:after="0"/>
        <w:contextualSpacing w:val="0"/>
      </w:pPr>
      <w:bookmarkStart w:id="1" w:name="_t407xxhvh3jg" w:colFirst="0" w:colLast="0"/>
      <w:bookmarkEnd w:id="1"/>
      <w:r>
        <w:rPr>
          <w:color w:val="E06666"/>
          <w:sz w:val="96"/>
          <w:szCs w:val="96"/>
        </w:rPr>
        <w:t>Assignment 6</w:t>
      </w:r>
    </w:p>
    <w:p w:rsidR="00FE1C72" w:rsidRDefault="00385B9B">
      <w:pPr>
        <w:pStyle w:val="Title"/>
        <w:contextualSpacing w:val="0"/>
        <w:jc w:val="center"/>
      </w:pPr>
      <w:bookmarkStart w:id="2" w:name="_f5ac1nqf6fef" w:colFirst="0" w:colLast="0"/>
      <w:bookmarkEnd w:id="2"/>
      <w:r>
        <w:rPr>
          <w:i/>
          <w:color w:val="666666"/>
          <w:sz w:val="32"/>
          <w:szCs w:val="32"/>
        </w:rPr>
        <w:t>Sprint 1 Individual Contribution + Agenda</w:t>
      </w:r>
    </w:p>
    <w:p w:rsidR="00FE1C72" w:rsidRDefault="00385B9B">
      <w:pPr>
        <w:pStyle w:val="Title"/>
        <w:contextualSpacing w:val="0"/>
        <w:jc w:val="center"/>
      </w:pPr>
      <w:bookmarkStart w:id="3" w:name="_wb0wm87wpf70" w:colFirst="0" w:colLast="0"/>
      <w:bookmarkEnd w:id="3"/>
      <w:r>
        <w:rPr>
          <w:i/>
          <w:color w:val="666666"/>
          <w:sz w:val="28"/>
          <w:szCs w:val="28"/>
        </w:rPr>
        <w:t>Project: Crossing Streams</w:t>
      </w:r>
    </w:p>
    <w:p w:rsidR="00FE1C72" w:rsidRDefault="00385B9B">
      <w:pPr>
        <w:pStyle w:val="Title"/>
        <w:contextualSpacing w:val="0"/>
        <w:jc w:val="center"/>
      </w:pPr>
      <w:bookmarkStart w:id="4" w:name="_ga9s2fhkiugi" w:colFirst="0" w:colLast="0"/>
      <w:bookmarkEnd w:id="4"/>
      <w:r>
        <w:rPr>
          <w:i/>
          <w:color w:val="666666"/>
          <w:sz w:val="28"/>
          <w:szCs w:val="28"/>
        </w:rPr>
        <w:t xml:space="preserve">Course: </w:t>
      </w:r>
      <w:proofErr w:type="spellStart"/>
      <w:r>
        <w:rPr>
          <w:i/>
          <w:color w:val="666666"/>
          <w:sz w:val="28"/>
          <w:szCs w:val="28"/>
        </w:rPr>
        <w:t>Cosc</w:t>
      </w:r>
      <w:proofErr w:type="spellEnd"/>
      <w:r>
        <w:rPr>
          <w:i/>
          <w:color w:val="666666"/>
          <w:sz w:val="28"/>
          <w:szCs w:val="28"/>
        </w:rPr>
        <w:t xml:space="preserve"> 470 - Software Engineering</w:t>
      </w:r>
    </w:p>
    <w:p w:rsidR="00FE1C72" w:rsidRDefault="00385B9B">
      <w:pPr>
        <w:pStyle w:val="Title"/>
        <w:contextualSpacing w:val="0"/>
        <w:jc w:val="center"/>
      </w:pPr>
      <w:bookmarkStart w:id="5" w:name="_k4icgsfundzn" w:colFirst="0" w:colLast="0"/>
      <w:bookmarkEnd w:id="5"/>
      <w:r>
        <w:rPr>
          <w:color w:val="666666"/>
          <w:sz w:val="28"/>
          <w:szCs w:val="28"/>
        </w:rPr>
        <w:t>Submitted by: Benjamin Ward (Nov 1st)</w:t>
      </w:r>
    </w:p>
    <w:p w:rsidR="00FE1C72" w:rsidDel="00582A40" w:rsidRDefault="00FE1C72">
      <w:pPr>
        <w:rPr>
          <w:del w:id="6" w:author="James" w:date="2016-11-08T14:19:00Z"/>
        </w:rPr>
      </w:pPr>
    </w:p>
    <w:p w:rsidR="00FE1C72" w:rsidDel="001D65B9" w:rsidRDefault="00FE1C72">
      <w:pPr>
        <w:rPr>
          <w:del w:id="7" w:author="James" w:date="2016-11-08T14:19:00Z"/>
        </w:rPr>
      </w:pPr>
    </w:p>
    <w:p w:rsidR="001D65B9" w:rsidRDefault="001D65B9">
      <w:pPr>
        <w:rPr>
          <w:ins w:id="8" w:author="James" w:date="2016-11-08T14:41:00Z"/>
        </w:rPr>
      </w:pPr>
    </w:p>
    <w:p w:rsidR="001D65B9" w:rsidRDefault="001D65B9">
      <w:pPr>
        <w:rPr>
          <w:ins w:id="9" w:author="James" w:date="2016-11-08T14:41:00Z"/>
        </w:rPr>
      </w:pPr>
    </w:p>
    <w:p w:rsidR="001D65B9" w:rsidRDefault="001D65B9">
      <w:pPr>
        <w:rPr>
          <w:ins w:id="10" w:author="James" w:date="2016-11-08T14:41:00Z"/>
        </w:rPr>
      </w:pPr>
    </w:p>
    <w:p w:rsidR="001D65B9" w:rsidRDefault="001D65B9">
      <w:pPr>
        <w:rPr>
          <w:ins w:id="11" w:author="James" w:date="2016-11-08T14:41:00Z"/>
        </w:rPr>
      </w:pPr>
    </w:p>
    <w:p w:rsidR="001D65B9" w:rsidRDefault="001D65B9">
      <w:pPr>
        <w:rPr>
          <w:ins w:id="12" w:author="James" w:date="2016-11-08T14:41:00Z"/>
        </w:rPr>
      </w:pPr>
    </w:p>
    <w:p w:rsidR="00FE1C72" w:rsidRDefault="00582A40">
      <w:pPr>
        <w:rPr>
          <w:ins w:id="13" w:author="James" w:date="2016-11-08T14:41:00Z"/>
        </w:rPr>
      </w:pPr>
      <w:ins w:id="14" w:author="James" w:date="2016-11-08T14:18:00Z">
        <w:r>
          <w:t>(</w:t>
        </w:r>
      </w:ins>
      <w:ins w:id="15" w:author="James" w:date="2016-11-08T14:19:00Z">
        <w:r>
          <w:t xml:space="preserve">Without </w:t>
        </w:r>
      </w:ins>
      <w:ins w:id="16" w:author="James" w:date="2016-11-08T14:18:00Z">
        <w:r>
          <w:t>considering the team project report</w:t>
        </w:r>
      </w:ins>
      <w:ins w:id="17" w:author="James" w:date="2016-11-08T14:43:00Z">
        <w:r w:rsidR="001D65B9">
          <w:t xml:space="preserve">) </w:t>
        </w:r>
      </w:ins>
    </w:p>
    <w:p w:rsidR="001D65B9" w:rsidRDefault="001D65B9">
      <w:ins w:id="18" w:author="James" w:date="2016-11-08T14:41:00Z">
        <w:r>
          <w:t>Agenda = 5/5</w:t>
        </w:r>
      </w:ins>
    </w:p>
    <w:p w:rsidR="00582A40" w:rsidRDefault="00582A40">
      <w:pPr>
        <w:rPr>
          <w:ins w:id="19" w:author="James" w:date="2016-11-08T14:19:00Z"/>
        </w:rPr>
      </w:pPr>
      <w:ins w:id="20" w:author="James" w:date="2016-11-08T14:19:00Z">
        <w:r>
          <w:t>Demo = 20/20</w:t>
        </w:r>
      </w:ins>
    </w:p>
    <w:p w:rsidR="00FE1C72" w:rsidRDefault="001D65B9">
      <w:pPr>
        <w:rPr>
          <w:ins w:id="21" w:author="James" w:date="2016-11-08T14:40:00Z"/>
        </w:rPr>
      </w:pPr>
      <w:ins w:id="22" w:author="James" w:date="2016-11-08T14:40:00Z">
        <w:r>
          <w:t>I</w:t>
        </w:r>
      </w:ins>
      <w:ins w:id="23" w:author="James" w:date="2016-11-08T14:39:00Z">
        <w:r>
          <w:t>ndividual Contribution Repor</w:t>
        </w:r>
      </w:ins>
      <w:ins w:id="24" w:author="James" w:date="2016-11-08T14:40:00Z">
        <w:r>
          <w:t>t</w:t>
        </w:r>
      </w:ins>
      <w:ins w:id="25" w:author="James" w:date="2016-11-08T14:19:00Z">
        <w:r w:rsidR="00582A40">
          <w:t xml:space="preserve"> = </w:t>
        </w:r>
      </w:ins>
      <w:ins w:id="26" w:author="James" w:date="2016-11-08T14:39:00Z">
        <w:r>
          <w:t>60/60</w:t>
        </w:r>
      </w:ins>
    </w:p>
    <w:p w:rsidR="001D65B9" w:rsidRDefault="001D65B9">
      <w:pPr>
        <w:rPr>
          <w:ins w:id="27" w:author="James" w:date="2016-11-08T14:41:00Z"/>
        </w:rPr>
      </w:pPr>
      <w:ins w:id="28" w:author="James" w:date="2016-11-08T14:40:00Z">
        <w:r>
          <w:t xml:space="preserve">Team Report = TBD </w:t>
        </w:r>
      </w:ins>
    </w:p>
    <w:p w:rsidR="001D65B9" w:rsidRDefault="001D65B9">
      <w:pPr>
        <w:rPr>
          <w:ins w:id="29" w:author="James" w:date="2016-11-08T14:39:00Z"/>
        </w:rPr>
      </w:pPr>
      <w:ins w:id="30" w:author="James" w:date="2016-11-08T14:41:00Z">
        <w:r>
          <w:t>Total = will be updated as soon as the team report mark</w:t>
        </w:r>
      </w:ins>
      <w:ins w:id="31" w:author="James" w:date="2016-11-08T14:42:00Z">
        <w:r>
          <w:t xml:space="preserve"> becomes</w:t>
        </w:r>
      </w:ins>
      <w:ins w:id="32" w:author="James" w:date="2016-11-08T14:41:00Z">
        <w:r>
          <w:t xml:space="preserve"> available</w:t>
        </w:r>
      </w:ins>
      <w:ins w:id="33" w:author="James" w:date="2016-11-08T14:42:00Z">
        <w:r>
          <w:t>.</w:t>
        </w:r>
      </w:ins>
    </w:p>
    <w:p w:rsidR="001D65B9" w:rsidRDefault="001D65B9">
      <w:pPr>
        <w:rPr>
          <w:ins w:id="34" w:author="James" w:date="2016-11-08T14:18:00Z"/>
        </w:rPr>
      </w:pPr>
    </w:p>
    <w:p w:rsidR="00582A40" w:rsidRDefault="00582A40"/>
    <w:p w:rsidR="00FE1C72" w:rsidRDefault="00385B9B">
      <w:pPr>
        <w:pStyle w:val="Heading2"/>
        <w:contextualSpacing w:val="0"/>
      </w:pPr>
      <w:bookmarkStart w:id="35" w:name="_e0w7ls8i7ad3" w:colFirst="0" w:colLast="0"/>
      <w:bookmarkEnd w:id="35"/>
      <w:r>
        <w:t>Individual Contribution Report:</w:t>
      </w:r>
    </w:p>
    <w:p w:rsidR="00FE1C72" w:rsidRDefault="00385B9B">
      <w:r>
        <w:t>Student Name: Benjamin Neil Ward</w:t>
      </w:r>
    </w:p>
    <w:p w:rsidR="00FE1C72" w:rsidRDefault="00385B9B">
      <w:r>
        <w:t>Date: Nov 1st, 2016</w:t>
      </w:r>
    </w:p>
    <w:p w:rsidR="00FE1C72" w:rsidRDefault="00385B9B">
      <w:r>
        <w:t>Team project Name: Crossing Streams</w:t>
      </w:r>
    </w:p>
    <w:p w:rsidR="00FE1C72" w:rsidRDefault="00385B9B">
      <w:r>
        <w:t xml:space="preserve">Team members: Marc-Andrew </w:t>
      </w:r>
      <w:proofErr w:type="spellStart"/>
      <w:r>
        <w:t>Dunwell</w:t>
      </w:r>
      <w:proofErr w:type="spellEnd"/>
      <w:r>
        <w:t>, Corey Frank, Daniel Atkinson, Billy Spelchan</w:t>
      </w:r>
    </w:p>
    <w:p w:rsidR="00FE1C72" w:rsidRDefault="00385B9B">
      <w:r>
        <w:t>Sprint number: 1</w:t>
      </w:r>
    </w:p>
    <w:p w:rsidR="00FE1C72" w:rsidRDefault="00FE1C72"/>
    <w:p w:rsidR="00FE1C72" w:rsidRDefault="00385B9B">
      <w:r>
        <w:rPr>
          <w:b/>
          <w:color w:val="000060"/>
          <w:sz w:val="24"/>
          <w:szCs w:val="24"/>
        </w:rPr>
        <w:t xml:space="preserve">(10%) </w:t>
      </w:r>
      <w:r>
        <w:rPr>
          <w:b/>
          <w:color w:val="000060"/>
          <w:sz w:val="24"/>
          <w:szCs w:val="24"/>
        </w:rPr>
        <w:tab/>
      </w:r>
      <w:ins w:id="36" w:author="James" w:date="2016-11-08T14:39:00Z">
        <w:r w:rsidR="001D65B9">
          <w:rPr>
            <w:b/>
            <w:color w:val="000060"/>
            <w:sz w:val="24"/>
            <w:szCs w:val="24"/>
          </w:rPr>
          <w:t xml:space="preserve">(10) </w:t>
        </w:r>
      </w:ins>
      <w:r>
        <w:rPr>
          <w:b/>
          <w:color w:val="000060"/>
          <w:sz w:val="24"/>
          <w:szCs w:val="24"/>
        </w:rPr>
        <w:t>What is the theme (or goals) of the current sprint release?</w:t>
      </w:r>
    </w:p>
    <w:p w:rsidR="00FE1C72" w:rsidRDefault="00FE1C72"/>
    <w:p w:rsidR="00FE1C72" w:rsidRDefault="00385B9B">
      <w:r>
        <w:rPr>
          <w:b/>
        </w:rPr>
        <w:t>Sprint 1 Theme: Joining the streams</w:t>
      </w:r>
    </w:p>
    <w:p w:rsidR="00FE1C72" w:rsidRDefault="00FE1C72"/>
    <w:p w:rsidR="00FE1C72" w:rsidRDefault="00385B9B">
      <w:pPr>
        <w:ind w:firstLine="720"/>
      </w:pPr>
      <w:r>
        <w:rPr>
          <w:b/>
          <w:i/>
        </w:rPr>
        <w:t>Theme expanded:</w:t>
      </w:r>
      <w:r>
        <w:rPr>
          <w:i/>
        </w:rPr>
        <w:t xml:space="preserve"> Joining the streams. The system we are developing is made up of a number of interconnected components so we wish to get all the components working at the most basic level possible. The client will be able to download the </w:t>
      </w:r>
      <w:proofErr w:type="spellStart"/>
      <w:r>
        <w:rPr>
          <w:i/>
        </w:rPr>
        <w:t>patcher</w:t>
      </w:r>
      <w:proofErr w:type="spellEnd"/>
      <w:r>
        <w:rPr>
          <w:i/>
        </w:rPr>
        <w:t xml:space="preserve"> from the game site, update to the current (first) build of the game, and run through a very simplified version of the game with just rudimentary server connections.</w:t>
      </w:r>
    </w:p>
    <w:p w:rsidR="00FE1C72" w:rsidRDefault="00FE1C72">
      <w:pPr>
        <w:ind w:firstLine="720"/>
      </w:pPr>
    </w:p>
    <w:p w:rsidR="00FE1C72" w:rsidRDefault="00385B9B">
      <w:pPr>
        <w:spacing w:line="240" w:lineRule="auto"/>
      </w:pPr>
      <w:r>
        <w:rPr>
          <w:b/>
          <w:i/>
          <w:color w:val="000060"/>
          <w:sz w:val="24"/>
          <w:szCs w:val="24"/>
        </w:rPr>
        <w:t xml:space="preserve">(30%) </w:t>
      </w:r>
      <w:ins w:id="37" w:author="James" w:date="2016-11-08T14:24:00Z">
        <w:r w:rsidR="00582A40">
          <w:rPr>
            <w:b/>
            <w:i/>
            <w:color w:val="000060"/>
            <w:sz w:val="24"/>
            <w:szCs w:val="24"/>
          </w:rPr>
          <w:t xml:space="preserve">(30) </w:t>
        </w:r>
      </w:ins>
      <w:r>
        <w:rPr>
          <w:b/>
          <w:i/>
          <w:color w:val="000060"/>
          <w:sz w:val="24"/>
          <w:szCs w:val="24"/>
        </w:rPr>
        <w:t>What are your contributions towards the current sprint release? Functional (GUI, UX, flow of operations, specific customer features) and non-functional (Architecture layout, build integration setup, refactoring, bug fixing ...</w:t>
      </w:r>
      <w:proofErr w:type="spellStart"/>
      <w:r>
        <w:rPr>
          <w:b/>
          <w:i/>
          <w:color w:val="000060"/>
          <w:sz w:val="24"/>
          <w:szCs w:val="24"/>
        </w:rPr>
        <w:t>etc</w:t>
      </w:r>
      <w:proofErr w:type="spellEnd"/>
      <w:r>
        <w:rPr>
          <w:b/>
          <w:i/>
          <w:color w:val="000060"/>
          <w:sz w:val="24"/>
          <w:szCs w:val="24"/>
        </w:rPr>
        <w:t xml:space="preserve">) for this release? Please be specific with your explanation. What are your original plan (tasks / goals /user stories) before the start of this sprint? Are there any changes to this original plan as you are working through the sprint? Are you able to complete all the committed tasks? If not, please explain? How much time (hours) did you spend on this sprint?  </w:t>
      </w:r>
    </w:p>
    <w:p w:rsidR="00FE1C72" w:rsidRDefault="00FE1C72">
      <w:pPr>
        <w:spacing w:line="240" w:lineRule="auto"/>
      </w:pPr>
    </w:p>
    <w:p w:rsidR="00FE1C72" w:rsidRDefault="00385B9B">
      <w:pPr>
        <w:spacing w:line="240" w:lineRule="auto"/>
      </w:pPr>
      <w:r>
        <w:rPr>
          <w:b/>
          <w:i/>
          <w:color w:val="000060"/>
          <w:sz w:val="24"/>
          <w:szCs w:val="24"/>
        </w:rPr>
        <w:t>Functional Contributions:</w:t>
      </w:r>
    </w:p>
    <w:p w:rsidR="00FE1C72" w:rsidRDefault="00385B9B">
      <w:pPr>
        <w:ind w:firstLine="720"/>
      </w:pPr>
      <w:r>
        <w:rPr>
          <w:b/>
          <w:i/>
        </w:rPr>
        <w:t>Game Application Server:</w:t>
      </w:r>
    </w:p>
    <w:p w:rsidR="00FE1C72" w:rsidRDefault="00385B9B">
      <w:pPr>
        <w:numPr>
          <w:ilvl w:val="0"/>
          <w:numId w:val="5"/>
        </w:numPr>
        <w:ind w:hanging="360"/>
        <w:contextualSpacing/>
        <w:rPr>
          <w:i/>
        </w:rPr>
      </w:pPr>
      <w:r>
        <w:rPr>
          <w:i/>
        </w:rPr>
        <w:t xml:space="preserve"> Accepts a http POST request to get a seed from a client as well as a http </w:t>
      </w:r>
    </w:p>
    <w:p w:rsidR="00FE1C72" w:rsidRDefault="00385B9B">
      <w:pPr>
        <w:ind w:left="1440" w:firstLine="720"/>
      </w:pPr>
      <w:r>
        <w:rPr>
          <w:i/>
        </w:rPr>
        <w:t>GET request to send the seed information to a client.</w:t>
      </w:r>
    </w:p>
    <w:p w:rsidR="00FE1C72" w:rsidRDefault="00FE1C72">
      <w:pPr>
        <w:ind w:firstLine="720"/>
      </w:pPr>
    </w:p>
    <w:p w:rsidR="00FE1C72" w:rsidRDefault="00385B9B">
      <w:pPr>
        <w:spacing w:line="240" w:lineRule="auto"/>
      </w:pPr>
      <w:r>
        <w:rPr>
          <w:b/>
          <w:i/>
          <w:color w:val="000060"/>
          <w:sz w:val="24"/>
          <w:szCs w:val="24"/>
        </w:rPr>
        <w:t>Non-Functional Contributions:</w:t>
      </w:r>
    </w:p>
    <w:p w:rsidR="00FE1C72" w:rsidRDefault="00385B9B">
      <w:pPr>
        <w:ind w:left="690"/>
      </w:pPr>
      <w:r>
        <w:rPr>
          <w:b/>
          <w:i/>
          <w:sz w:val="24"/>
          <w:szCs w:val="24"/>
        </w:rPr>
        <w:t>Server Acquisition</w:t>
      </w:r>
      <w:r>
        <w:rPr>
          <w:i/>
          <w:sz w:val="24"/>
          <w:szCs w:val="24"/>
        </w:rPr>
        <w:t xml:space="preserve"> for game and web servers</w:t>
      </w:r>
    </w:p>
    <w:p w:rsidR="00FE1C72" w:rsidRDefault="00385B9B">
      <w:pPr>
        <w:ind w:left="690"/>
      </w:pPr>
      <w:r>
        <w:rPr>
          <w:b/>
          <w:i/>
          <w:sz w:val="24"/>
          <w:szCs w:val="24"/>
        </w:rPr>
        <w:t xml:space="preserve">Server initialization: </w:t>
      </w:r>
    </w:p>
    <w:p w:rsidR="00FE1C72" w:rsidRDefault="00385B9B">
      <w:pPr>
        <w:numPr>
          <w:ilvl w:val="0"/>
          <w:numId w:val="3"/>
        </w:numPr>
        <w:ind w:hanging="360"/>
        <w:contextualSpacing/>
        <w:rPr>
          <w:i/>
          <w:sz w:val="24"/>
          <w:szCs w:val="24"/>
        </w:rPr>
      </w:pPr>
      <w:r>
        <w:rPr>
          <w:i/>
          <w:sz w:val="24"/>
          <w:szCs w:val="24"/>
        </w:rPr>
        <w:t xml:space="preserve">Install (CentOS, Apache, </w:t>
      </w:r>
      <w:proofErr w:type="spellStart"/>
      <w:r>
        <w:rPr>
          <w:i/>
          <w:sz w:val="24"/>
          <w:szCs w:val="24"/>
        </w:rPr>
        <w:t>postgresql</w:t>
      </w:r>
      <w:proofErr w:type="spellEnd"/>
      <w:r>
        <w:rPr>
          <w:i/>
          <w:sz w:val="24"/>
          <w:szCs w:val="24"/>
        </w:rPr>
        <w:t xml:space="preserve">, </w:t>
      </w:r>
      <w:proofErr w:type="spellStart"/>
      <w:r>
        <w:rPr>
          <w:i/>
          <w:sz w:val="24"/>
          <w:szCs w:val="24"/>
        </w:rPr>
        <w:t>Golang</w:t>
      </w:r>
      <w:proofErr w:type="spellEnd"/>
      <w:r>
        <w:rPr>
          <w:i/>
          <w:sz w:val="24"/>
          <w:szCs w:val="24"/>
        </w:rPr>
        <w:t>, TCP/IP tuning)</w:t>
      </w:r>
    </w:p>
    <w:p w:rsidR="00FE1C72" w:rsidRDefault="00385B9B">
      <w:pPr>
        <w:ind w:left="690"/>
      </w:pPr>
      <w:r>
        <w:rPr>
          <w:b/>
          <w:i/>
          <w:sz w:val="24"/>
          <w:szCs w:val="24"/>
        </w:rPr>
        <w:t xml:space="preserve">Database initialization: </w:t>
      </w:r>
    </w:p>
    <w:p w:rsidR="00FE1C72" w:rsidRDefault="00385B9B">
      <w:pPr>
        <w:numPr>
          <w:ilvl w:val="0"/>
          <w:numId w:val="6"/>
        </w:numPr>
        <w:ind w:hanging="360"/>
        <w:contextualSpacing/>
        <w:rPr>
          <w:i/>
          <w:sz w:val="24"/>
          <w:szCs w:val="24"/>
        </w:rPr>
      </w:pPr>
      <w:r>
        <w:rPr>
          <w:i/>
          <w:sz w:val="24"/>
          <w:szCs w:val="24"/>
        </w:rPr>
        <w:t>(Created database, schema, users, relational table/diagram)</w:t>
      </w:r>
    </w:p>
    <w:p w:rsidR="00FE1C72" w:rsidRDefault="00385B9B">
      <w:r>
        <w:rPr>
          <w:i/>
          <w:sz w:val="24"/>
          <w:szCs w:val="24"/>
        </w:rPr>
        <w:lastRenderedPageBreak/>
        <w:tab/>
      </w:r>
      <w:r>
        <w:rPr>
          <w:b/>
          <w:i/>
          <w:sz w:val="24"/>
          <w:szCs w:val="24"/>
        </w:rPr>
        <w:t>Architecture Diagram:</w:t>
      </w:r>
    </w:p>
    <w:p w:rsidR="00FE1C72" w:rsidRDefault="00385B9B">
      <w:pPr>
        <w:numPr>
          <w:ilvl w:val="0"/>
          <w:numId w:val="2"/>
        </w:numPr>
        <w:ind w:hanging="360"/>
        <w:contextualSpacing/>
        <w:rPr>
          <w:i/>
          <w:sz w:val="24"/>
          <w:szCs w:val="24"/>
        </w:rPr>
      </w:pPr>
      <w:r>
        <w:rPr>
          <w:i/>
          <w:sz w:val="24"/>
          <w:szCs w:val="24"/>
        </w:rPr>
        <w:t>Base Architecture diagram to direct production of the game</w:t>
      </w:r>
    </w:p>
    <w:p w:rsidR="00FE1C72" w:rsidRDefault="00FE1C72">
      <w:pPr>
        <w:spacing w:line="240" w:lineRule="auto"/>
      </w:pPr>
    </w:p>
    <w:p w:rsidR="00FE1C72" w:rsidRDefault="00FE1C72">
      <w:pPr>
        <w:spacing w:line="240" w:lineRule="auto"/>
      </w:pPr>
    </w:p>
    <w:p w:rsidR="00FE1C72" w:rsidRDefault="00385B9B">
      <w:r>
        <w:br w:type="page"/>
      </w:r>
    </w:p>
    <w:p w:rsidR="00FE1C72" w:rsidRDefault="00FE1C72">
      <w:pPr>
        <w:spacing w:line="240" w:lineRule="auto"/>
      </w:pPr>
    </w:p>
    <w:p w:rsidR="00FE1C72" w:rsidRDefault="00385B9B">
      <w:pPr>
        <w:spacing w:line="240" w:lineRule="auto"/>
      </w:pPr>
      <w:r>
        <w:rPr>
          <w:b/>
          <w:i/>
          <w:color w:val="000060"/>
          <w:sz w:val="24"/>
          <w:szCs w:val="24"/>
        </w:rPr>
        <w:t>Original Plan:</w:t>
      </w:r>
      <w:ins w:id="38" w:author="James" w:date="2016-11-08T14:21:00Z">
        <w:r w:rsidR="00582A40">
          <w:rPr>
            <w:b/>
            <w:i/>
            <w:color w:val="000060"/>
            <w:sz w:val="24"/>
            <w:szCs w:val="24"/>
          </w:rPr>
          <w:t xml:space="preserve"> (a total of 12 story points out </w:t>
        </w:r>
        <w:proofErr w:type="gramStart"/>
        <w:r w:rsidR="00582A40">
          <w:rPr>
            <w:b/>
            <w:i/>
            <w:color w:val="000060"/>
            <w:sz w:val="24"/>
            <w:szCs w:val="24"/>
          </w:rPr>
          <w:t>of ??</w:t>
        </w:r>
        <w:proofErr w:type="gramEnd"/>
        <w:r w:rsidR="00582A40">
          <w:rPr>
            <w:b/>
            <w:i/>
            <w:color w:val="000060"/>
            <w:sz w:val="24"/>
            <w:szCs w:val="24"/>
          </w:rPr>
          <w:t xml:space="preserve"> point</w:t>
        </w:r>
      </w:ins>
      <w:ins w:id="39" w:author="James" w:date="2016-11-08T14:22:00Z">
        <w:r w:rsidR="00582A40">
          <w:rPr>
            <w:b/>
            <w:i/>
            <w:color w:val="000060"/>
            <w:sz w:val="24"/>
            <w:szCs w:val="24"/>
          </w:rPr>
          <w:t xml:space="preserve">s of the total sprint 1 story points) </w:t>
        </w:r>
      </w:ins>
      <w:ins w:id="40" w:author="James" w:date="2016-11-08T14:21:00Z">
        <w:r w:rsidR="00582A40">
          <w:rPr>
            <w:b/>
            <w:i/>
            <w:color w:val="000060"/>
            <w:sz w:val="24"/>
            <w:szCs w:val="24"/>
          </w:rPr>
          <w:t xml:space="preserve"> </w:t>
        </w:r>
      </w:ins>
    </w:p>
    <w:p w:rsidR="00FE1C72" w:rsidRDefault="00385B9B">
      <w:pPr>
        <w:spacing w:line="240" w:lineRule="auto"/>
      </w:pPr>
      <w:r>
        <w:rPr>
          <w:noProof/>
        </w:rPr>
        <w:drawing>
          <wp:inline distT="114300" distB="114300" distL="114300" distR="114300">
            <wp:extent cx="4914900" cy="13525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914900" cy="1352550"/>
                    </a:xfrm>
                    <a:prstGeom prst="rect">
                      <a:avLst/>
                    </a:prstGeom>
                    <a:ln/>
                  </pic:spPr>
                </pic:pic>
              </a:graphicData>
            </a:graphic>
          </wp:inline>
        </w:drawing>
      </w:r>
    </w:p>
    <w:p w:rsidR="00FE1C72" w:rsidRDefault="00385B9B">
      <w:pPr>
        <w:spacing w:line="240" w:lineRule="auto"/>
      </w:pPr>
      <w:r>
        <w:rPr>
          <w:i/>
          <w:sz w:val="24"/>
          <w:szCs w:val="24"/>
        </w:rPr>
        <w:tab/>
        <w:t xml:space="preserve">My original plan for myself was to get the servers up and running and create all connection between the components to allow my team members to have their parts of the project communicate with each other. </w:t>
      </w:r>
      <w:ins w:id="41" w:author="James" w:date="2016-11-08T14:23:00Z">
        <w:r w:rsidR="00582A40">
          <w:rPr>
            <w:i/>
            <w:sz w:val="24"/>
            <w:szCs w:val="24"/>
          </w:rPr>
          <w:t>OK</w:t>
        </w:r>
      </w:ins>
    </w:p>
    <w:p w:rsidR="00FE1C72" w:rsidRDefault="00FE1C72">
      <w:pPr>
        <w:spacing w:line="240" w:lineRule="auto"/>
      </w:pPr>
    </w:p>
    <w:p w:rsidR="00FE1C72" w:rsidRDefault="00385B9B">
      <w:pPr>
        <w:spacing w:line="240" w:lineRule="auto"/>
      </w:pPr>
      <w:r>
        <w:rPr>
          <w:b/>
          <w:i/>
          <w:color w:val="000060"/>
          <w:sz w:val="24"/>
          <w:szCs w:val="24"/>
        </w:rPr>
        <w:t>Are there any changes to this original plan as you are working through the sprint?</w:t>
      </w:r>
    </w:p>
    <w:p w:rsidR="00FE1C72" w:rsidRDefault="00385B9B">
      <w:pPr>
        <w:spacing w:line="240" w:lineRule="auto"/>
      </w:pPr>
      <w:r>
        <w:rPr>
          <w:i/>
          <w:color w:val="000060"/>
          <w:sz w:val="24"/>
          <w:szCs w:val="24"/>
        </w:rPr>
        <w:tab/>
      </w:r>
      <w:r>
        <w:rPr>
          <w:i/>
          <w:sz w:val="24"/>
          <w:szCs w:val="24"/>
        </w:rPr>
        <w:t>No changes to original plan.</w:t>
      </w:r>
      <w:ins w:id="42" w:author="James" w:date="2016-11-08T14:23:00Z">
        <w:r w:rsidR="00582A40">
          <w:rPr>
            <w:i/>
            <w:sz w:val="24"/>
            <w:szCs w:val="24"/>
          </w:rPr>
          <w:t xml:space="preserve"> No </w:t>
        </w:r>
        <w:proofErr w:type="gramStart"/>
        <w:r w:rsidR="00582A40">
          <w:rPr>
            <w:i/>
            <w:sz w:val="24"/>
            <w:szCs w:val="24"/>
          </w:rPr>
          <w:t>surprised ?</w:t>
        </w:r>
        <w:proofErr w:type="gramEnd"/>
        <w:r w:rsidR="00582A40">
          <w:rPr>
            <w:i/>
            <w:sz w:val="24"/>
            <w:szCs w:val="24"/>
          </w:rPr>
          <w:t xml:space="preserve"> Hmmm OK</w:t>
        </w:r>
      </w:ins>
    </w:p>
    <w:p w:rsidR="00FE1C72" w:rsidRDefault="00FE1C72">
      <w:pPr>
        <w:ind w:firstLine="720"/>
      </w:pPr>
    </w:p>
    <w:p w:rsidR="00FE1C72" w:rsidRDefault="00385B9B">
      <w:pPr>
        <w:spacing w:line="240" w:lineRule="auto"/>
      </w:pPr>
      <w:r>
        <w:rPr>
          <w:b/>
          <w:i/>
          <w:color w:val="000060"/>
          <w:sz w:val="24"/>
          <w:szCs w:val="24"/>
        </w:rPr>
        <w:t>Are you able to complete all the committed tasks?</w:t>
      </w:r>
    </w:p>
    <w:p w:rsidR="00FE1C72" w:rsidRDefault="00385B9B">
      <w:pPr>
        <w:spacing w:line="240" w:lineRule="auto"/>
      </w:pPr>
      <w:r>
        <w:rPr>
          <w:i/>
          <w:color w:val="000060"/>
          <w:sz w:val="24"/>
          <w:szCs w:val="24"/>
        </w:rPr>
        <w:tab/>
      </w:r>
      <w:r>
        <w:rPr>
          <w:i/>
          <w:sz w:val="24"/>
          <w:szCs w:val="24"/>
        </w:rPr>
        <w:t xml:space="preserve">Yes, I moved on Saturday Oct 29th so I committed to complete all my assigned tasks before that day and was more or less able to complete them all. After the move in I finished the rest of my tasks and helped with any creeping issues that arose in my absence. </w:t>
      </w:r>
      <w:ins w:id="43" w:author="James" w:date="2016-11-08T14:24:00Z">
        <w:r w:rsidR="00582A40">
          <w:rPr>
            <w:i/>
            <w:sz w:val="24"/>
            <w:szCs w:val="24"/>
          </w:rPr>
          <w:t>OK</w:t>
        </w:r>
      </w:ins>
    </w:p>
    <w:p w:rsidR="00FE1C72" w:rsidRDefault="00FE1C72">
      <w:pPr>
        <w:spacing w:line="240" w:lineRule="auto"/>
      </w:pPr>
    </w:p>
    <w:p w:rsidR="00FE1C72" w:rsidRDefault="00385B9B">
      <w:pPr>
        <w:spacing w:line="240" w:lineRule="auto"/>
      </w:pPr>
      <w:r>
        <w:rPr>
          <w:b/>
          <w:i/>
          <w:color w:val="000060"/>
          <w:sz w:val="24"/>
          <w:szCs w:val="24"/>
        </w:rPr>
        <w:t xml:space="preserve">How much time (hours) did you spend on this sprint? </w:t>
      </w:r>
      <w:r>
        <w:rPr>
          <w:i/>
          <w:color w:val="000060"/>
          <w:sz w:val="24"/>
          <w:szCs w:val="24"/>
        </w:rPr>
        <w:t xml:space="preserve"> </w:t>
      </w:r>
    </w:p>
    <w:p w:rsidR="00FE1C72" w:rsidRDefault="00385B9B">
      <w:pPr>
        <w:spacing w:line="240" w:lineRule="auto"/>
      </w:pPr>
      <w:r>
        <w:rPr>
          <w:i/>
          <w:color w:val="000060"/>
          <w:sz w:val="24"/>
          <w:szCs w:val="24"/>
        </w:rPr>
        <w:tab/>
      </w:r>
      <w:r>
        <w:rPr>
          <w:i/>
          <w:sz w:val="24"/>
          <w:szCs w:val="24"/>
        </w:rPr>
        <w:t>I spent roughly 16 working hours on this sprint.</w:t>
      </w:r>
      <w:ins w:id="44" w:author="James" w:date="2016-11-08T14:23:00Z">
        <w:r w:rsidR="00582A40">
          <w:rPr>
            <w:i/>
            <w:sz w:val="24"/>
            <w:szCs w:val="24"/>
          </w:rPr>
          <w:t xml:space="preserve"> </w:t>
        </w:r>
        <w:proofErr w:type="gramStart"/>
        <w:r w:rsidR="00582A40">
          <w:rPr>
            <w:i/>
            <w:sz w:val="24"/>
            <w:szCs w:val="24"/>
          </w:rPr>
          <w:t>for</w:t>
        </w:r>
        <w:proofErr w:type="gramEnd"/>
        <w:r w:rsidR="00582A40">
          <w:rPr>
            <w:i/>
            <w:sz w:val="24"/>
            <w:szCs w:val="24"/>
          </w:rPr>
          <w:t xml:space="preserve"> 12 story points</w:t>
        </w:r>
      </w:ins>
    </w:p>
    <w:p w:rsidR="00FE1C72" w:rsidRDefault="00FE1C72">
      <w:pPr>
        <w:spacing w:line="240" w:lineRule="auto"/>
      </w:pPr>
    </w:p>
    <w:p w:rsidR="00FE1C72" w:rsidRDefault="00385B9B">
      <w:pPr>
        <w:spacing w:line="240" w:lineRule="auto"/>
      </w:pPr>
      <w:r>
        <w:rPr>
          <w:i/>
          <w:sz w:val="24"/>
          <w:szCs w:val="24"/>
        </w:rPr>
        <w:tab/>
      </w:r>
    </w:p>
    <w:p w:rsidR="00FE1C72" w:rsidRDefault="00385B9B">
      <w:pPr>
        <w:spacing w:line="240" w:lineRule="auto"/>
      </w:pPr>
      <w:r>
        <w:rPr>
          <w:b/>
          <w:i/>
          <w:color w:val="000060"/>
          <w:sz w:val="24"/>
          <w:szCs w:val="24"/>
        </w:rPr>
        <w:t xml:space="preserve">(20%) </w:t>
      </w:r>
      <w:r>
        <w:rPr>
          <w:b/>
          <w:i/>
          <w:color w:val="000060"/>
          <w:sz w:val="24"/>
          <w:szCs w:val="24"/>
        </w:rPr>
        <w:tab/>
      </w:r>
      <w:ins w:id="45" w:author="James" w:date="2016-11-08T14:39:00Z">
        <w:r w:rsidR="001D65B9">
          <w:rPr>
            <w:b/>
            <w:i/>
            <w:color w:val="000060"/>
            <w:sz w:val="24"/>
            <w:szCs w:val="24"/>
          </w:rPr>
          <w:t xml:space="preserve">(20) </w:t>
        </w:r>
      </w:ins>
      <w:r>
        <w:rPr>
          <w:b/>
          <w:i/>
          <w:color w:val="000060"/>
          <w:sz w:val="24"/>
          <w:szCs w:val="24"/>
        </w:rPr>
        <w:t>Lessons learned from this sprint and how will you plan to apply them to the next sprint? (Be as specific as possible. It should be related to the tasks (functional or non-functional) that you committed for this current sprint. Keep it concise to the point. This portion of the write-up can be “reused” for the final release (for the Individual contribution portion)</w:t>
      </w:r>
    </w:p>
    <w:p w:rsidR="00FE1C72" w:rsidRDefault="00385B9B">
      <w:pPr>
        <w:spacing w:line="240" w:lineRule="auto"/>
        <w:ind w:left="1395" w:hanging="720"/>
      </w:pPr>
      <w:r>
        <w:rPr>
          <w:b/>
          <w:i/>
          <w:sz w:val="24"/>
          <w:szCs w:val="24"/>
        </w:rPr>
        <w:t>Sprint planning meetings:</w:t>
      </w:r>
      <w:r>
        <w:rPr>
          <w:i/>
          <w:sz w:val="24"/>
          <w:szCs w:val="24"/>
        </w:rPr>
        <w:t xml:space="preserve"> Ran way too long this first sprint. We ended up working on the backlog for sprint 1 for about 10 hours. We need to keep on track and start prioritizing, sticking to the agenda and stop getting sidetracked.</w:t>
      </w:r>
    </w:p>
    <w:p w:rsidR="00FE1C72" w:rsidRDefault="00385B9B">
      <w:pPr>
        <w:spacing w:line="240" w:lineRule="auto"/>
        <w:ind w:left="1395" w:hanging="720"/>
      </w:pPr>
      <w:r>
        <w:rPr>
          <w:b/>
          <w:i/>
          <w:sz w:val="24"/>
          <w:szCs w:val="24"/>
        </w:rPr>
        <w:t>Scrum meetings</w:t>
      </w:r>
      <w:r>
        <w:rPr>
          <w:i/>
          <w:sz w:val="24"/>
          <w:szCs w:val="24"/>
        </w:rPr>
        <w:t xml:space="preserve">: We need to stay on </w:t>
      </w:r>
      <w:proofErr w:type="spellStart"/>
      <w:r>
        <w:rPr>
          <w:i/>
          <w:sz w:val="24"/>
          <w:szCs w:val="24"/>
        </w:rPr>
        <w:t>topic.</w:t>
      </w:r>
      <w:ins w:id="46" w:author="James" w:date="2016-11-08T14:25:00Z">
        <w:r w:rsidR="00582A40">
          <w:rPr>
            <w:i/>
            <w:sz w:val="24"/>
            <w:szCs w:val="24"/>
          </w:rPr>
          <w:t>What</w:t>
        </w:r>
        <w:proofErr w:type="spellEnd"/>
        <w:r w:rsidR="00582A40">
          <w:rPr>
            <w:i/>
            <w:sz w:val="24"/>
            <w:szCs w:val="24"/>
          </w:rPr>
          <w:t xml:space="preserve"> happened?</w:t>
        </w:r>
      </w:ins>
    </w:p>
    <w:p w:rsidR="00FE1C72" w:rsidRDefault="00385B9B">
      <w:pPr>
        <w:spacing w:line="240" w:lineRule="auto"/>
        <w:ind w:left="1395" w:hanging="720"/>
      </w:pPr>
      <w:r>
        <w:rPr>
          <w:b/>
          <w:i/>
          <w:sz w:val="24"/>
          <w:szCs w:val="24"/>
        </w:rPr>
        <w:t>Communication tools:</w:t>
      </w:r>
      <w:r>
        <w:rPr>
          <w:i/>
          <w:sz w:val="24"/>
          <w:szCs w:val="24"/>
        </w:rPr>
        <w:t xml:space="preserve"> Everybody needs to use the tools that are agreed upon and stop using alternative communication lines. Use slack not email! (Don’t create spam for others)</w:t>
      </w:r>
    </w:p>
    <w:p w:rsidR="00FE1C72" w:rsidRDefault="00385B9B">
      <w:pPr>
        <w:spacing w:line="240" w:lineRule="auto"/>
        <w:ind w:left="1395" w:hanging="720"/>
        <w:rPr>
          <w:ins w:id="47" w:author="James" w:date="2016-11-08T14:25:00Z"/>
          <w:i/>
          <w:sz w:val="24"/>
          <w:szCs w:val="24"/>
        </w:rPr>
      </w:pPr>
      <w:r>
        <w:rPr>
          <w:b/>
          <w:i/>
          <w:sz w:val="24"/>
          <w:szCs w:val="24"/>
        </w:rPr>
        <w:t xml:space="preserve">Diagrams, Diagrams, Diagrams: </w:t>
      </w:r>
      <w:r>
        <w:rPr>
          <w:i/>
          <w:sz w:val="24"/>
          <w:szCs w:val="24"/>
        </w:rPr>
        <w:t>Everybody needs to supplement diagrams for the tasks that they are creating so that a smooth transition can happen between separate tasks. If a task needs to make use of another than there should be some documentation that helps to explain how something works so it can be used effectively.</w:t>
      </w:r>
    </w:p>
    <w:p w:rsidR="00582A40" w:rsidRDefault="00582A40">
      <w:pPr>
        <w:spacing w:line="240" w:lineRule="auto"/>
        <w:ind w:left="1395" w:hanging="720"/>
      </w:pPr>
      <w:ins w:id="48" w:author="James" w:date="2016-11-08T14:25:00Z">
        <w:r>
          <w:rPr>
            <w:b/>
            <w:i/>
            <w:sz w:val="24"/>
            <w:szCs w:val="24"/>
          </w:rPr>
          <w:t xml:space="preserve">Team project report is important to every team member, what are your contributions to the team </w:t>
        </w:r>
      </w:ins>
      <w:ins w:id="49" w:author="James" w:date="2016-11-08T14:27:00Z">
        <w:r>
          <w:rPr>
            <w:b/>
            <w:i/>
            <w:sz w:val="24"/>
            <w:szCs w:val="24"/>
          </w:rPr>
          <w:t>project</w:t>
        </w:r>
      </w:ins>
      <w:ins w:id="50" w:author="James" w:date="2016-11-08T14:25:00Z">
        <w:r>
          <w:rPr>
            <w:b/>
            <w:i/>
            <w:sz w:val="24"/>
            <w:szCs w:val="24"/>
          </w:rPr>
          <w:t xml:space="preserve"> </w:t>
        </w:r>
      </w:ins>
      <w:ins w:id="51" w:author="James" w:date="2016-11-08T14:27:00Z">
        <w:r>
          <w:rPr>
            <w:b/>
            <w:i/>
            <w:sz w:val="24"/>
            <w:szCs w:val="24"/>
          </w:rPr>
          <w:t>report? Did you have a chance to review the report?</w:t>
        </w:r>
      </w:ins>
    </w:p>
    <w:p w:rsidR="00E45899" w:rsidRDefault="00E45899" w:rsidP="00E45899">
      <w:pPr>
        <w:spacing w:line="240" w:lineRule="auto"/>
        <w:ind w:left="1395" w:hanging="720"/>
        <w:rPr>
          <w:ins w:id="52" w:author="James" w:date="2016-11-08T14:45:00Z"/>
          <w:b/>
          <w:i/>
          <w:sz w:val="24"/>
          <w:szCs w:val="24"/>
        </w:rPr>
      </w:pPr>
      <w:ins w:id="53" w:author="James" w:date="2016-11-08T14:45:00Z">
        <w:r>
          <w:rPr>
            <w:b/>
            <w:i/>
            <w:sz w:val="24"/>
            <w:szCs w:val="24"/>
          </w:rPr>
          <w:t>What about the User Story Map for sprint 2 and 3?</w:t>
        </w:r>
      </w:ins>
    </w:p>
    <w:p w:rsidR="00E45899" w:rsidRPr="00704F57" w:rsidRDefault="00E45899" w:rsidP="00E45899">
      <w:pPr>
        <w:spacing w:line="240" w:lineRule="auto"/>
        <w:ind w:left="1395" w:hanging="720"/>
        <w:rPr>
          <w:ins w:id="54" w:author="James" w:date="2016-11-08T14:45:00Z"/>
          <w:i/>
          <w:sz w:val="24"/>
          <w:szCs w:val="24"/>
        </w:rPr>
      </w:pPr>
      <w:ins w:id="55" w:author="James" w:date="2016-11-08T14:45:00Z">
        <w:r>
          <w:rPr>
            <w:b/>
            <w:i/>
            <w:sz w:val="24"/>
            <w:szCs w:val="24"/>
          </w:rPr>
          <w:lastRenderedPageBreak/>
          <w:t>What about the build, CI, version control, and test plan?</w:t>
        </w:r>
      </w:ins>
    </w:p>
    <w:p w:rsidR="00E45899" w:rsidRDefault="00E45899" w:rsidP="00E45899">
      <w:pPr>
        <w:spacing w:line="240" w:lineRule="auto"/>
        <w:ind w:left="1395" w:hanging="720"/>
        <w:rPr>
          <w:ins w:id="56" w:author="James" w:date="2016-11-08T14:45:00Z"/>
        </w:rPr>
      </w:pPr>
    </w:p>
    <w:p w:rsidR="00FE1C72" w:rsidRDefault="00FE1C72">
      <w:pPr>
        <w:spacing w:line="240" w:lineRule="auto"/>
        <w:ind w:left="1395" w:hanging="720"/>
      </w:pPr>
    </w:p>
    <w:p w:rsidR="00FE1C72" w:rsidRDefault="00385B9B">
      <w:pPr>
        <w:spacing w:line="240" w:lineRule="auto"/>
      </w:pPr>
      <w:r>
        <w:rPr>
          <w:i/>
          <w:sz w:val="24"/>
          <w:szCs w:val="24"/>
        </w:rPr>
        <w:tab/>
      </w:r>
    </w:p>
    <w:p w:rsidR="00FE1C72" w:rsidRDefault="00385B9B">
      <w:pPr>
        <w:pStyle w:val="Heading2"/>
        <w:contextualSpacing w:val="0"/>
      </w:pPr>
      <w:bookmarkStart w:id="57" w:name="_ylaryqx4akj9" w:colFirst="0" w:colLast="0"/>
      <w:bookmarkEnd w:id="57"/>
      <w:r>
        <w:t>Lab Agenda</w:t>
      </w:r>
      <w:ins w:id="58" w:author="James" w:date="2016-11-08T14:37:00Z">
        <w:r w:rsidR="007B0377">
          <w:t xml:space="preserve"> (5/5)</w:t>
        </w:r>
      </w:ins>
      <w:r>
        <w:t>:</w:t>
      </w:r>
    </w:p>
    <w:p w:rsidR="00FE1C72" w:rsidRDefault="00385B9B">
      <w:pPr>
        <w:numPr>
          <w:ilvl w:val="0"/>
          <w:numId w:val="1"/>
        </w:numPr>
        <w:ind w:hanging="360"/>
        <w:contextualSpacing/>
      </w:pPr>
      <w:r>
        <w:rPr>
          <w:b/>
          <w:i/>
        </w:rPr>
        <w:t>Lab agenda: (List of tasks to accomplish in this lab – 3 hours)</w:t>
      </w:r>
      <w:r>
        <w:rPr>
          <w:b/>
          <w:i/>
        </w:rPr>
        <w:tab/>
      </w:r>
      <w:r>
        <w:tab/>
      </w:r>
    </w:p>
    <w:p w:rsidR="00FE1C72" w:rsidRDefault="00FE1C72">
      <w:pPr>
        <w:ind w:left="720"/>
      </w:pPr>
    </w:p>
    <w:p w:rsidR="00FE1C72" w:rsidRDefault="00385B9B">
      <w:pPr>
        <w:ind w:left="720"/>
      </w:pPr>
      <w:r>
        <w:rPr>
          <w:b/>
        </w:rPr>
        <w:t>Scrum meeting 2016 Oct 26 (Wednesday lab):</w:t>
      </w: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E1C72">
        <w:tc>
          <w:tcPr>
            <w:tcW w:w="8309" w:type="dxa"/>
            <w:tcMar>
              <w:top w:w="100" w:type="dxa"/>
              <w:left w:w="100" w:type="dxa"/>
              <w:bottom w:w="100" w:type="dxa"/>
              <w:right w:w="100" w:type="dxa"/>
            </w:tcMar>
          </w:tcPr>
          <w:p w:rsidR="00FE1C72" w:rsidRDefault="00385B9B">
            <w:pPr>
              <w:ind w:left="1680" w:right="555" w:hanging="570"/>
            </w:pPr>
            <w:r>
              <w:rPr>
                <w:b/>
                <w:i/>
                <w:sz w:val="16"/>
                <w:szCs w:val="16"/>
              </w:rPr>
              <w:t>What we've done:</w:t>
            </w:r>
          </w:p>
          <w:p w:rsidR="00FE1C72" w:rsidRDefault="00385B9B">
            <w:pPr>
              <w:ind w:left="1680" w:right="555" w:hanging="570"/>
            </w:pPr>
            <w:r>
              <w:rPr>
                <w:sz w:val="16"/>
                <w:szCs w:val="16"/>
              </w:rPr>
              <w:tab/>
              <w:t>Marc:</w:t>
            </w:r>
            <w:r>
              <w:rPr>
                <w:sz w:val="16"/>
                <w:szCs w:val="16"/>
              </w:rPr>
              <w:tab/>
              <w:t>- using stock images for rooms done</w:t>
            </w:r>
          </w:p>
          <w:p w:rsidR="00FE1C72" w:rsidRDefault="00385B9B">
            <w:pPr>
              <w:ind w:left="1680" w:right="555" w:hanging="570"/>
            </w:pPr>
            <w:r>
              <w:rPr>
                <w:sz w:val="16"/>
                <w:szCs w:val="16"/>
              </w:rPr>
              <w:tab/>
              <w:t>Billy:</w:t>
            </w:r>
            <w:r>
              <w:rPr>
                <w:sz w:val="16"/>
                <w:szCs w:val="16"/>
              </w:rPr>
              <w:tab/>
              <w:t xml:space="preserve">- chasing  and fleeing </w:t>
            </w:r>
            <w:proofErr w:type="spellStart"/>
            <w:r>
              <w:rPr>
                <w:sz w:val="16"/>
                <w:szCs w:val="16"/>
              </w:rPr>
              <w:t>ai</w:t>
            </w:r>
            <w:proofErr w:type="spellEnd"/>
            <w:r>
              <w:rPr>
                <w:sz w:val="16"/>
                <w:szCs w:val="16"/>
              </w:rPr>
              <w:t xml:space="preserve"> done</w:t>
            </w:r>
          </w:p>
          <w:p w:rsidR="00FE1C72" w:rsidRDefault="00385B9B">
            <w:pPr>
              <w:ind w:left="1680" w:right="555" w:hanging="570"/>
            </w:pPr>
            <w:r>
              <w:rPr>
                <w:sz w:val="16"/>
                <w:szCs w:val="16"/>
              </w:rPr>
              <w:tab/>
            </w:r>
            <w:r>
              <w:rPr>
                <w:sz w:val="16"/>
                <w:szCs w:val="16"/>
              </w:rPr>
              <w:tab/>
              <w:t>- shooting/monster artwork (done)</w:t>
            </w:r>
          </w:p>
          <w:p w:rsidR="00FE1C72" w:rsidRDefault="00385B9B">
            <w:pPr>
              <w:ind w:left="1680" w:right="555" w:hanging="570"/>
            </w:pPr>
            <w:r>
              <w:rPr>
                <w:sz w:val="16"/>
                <w:szCs w:val="16"/>
              </w:rPr>
              <w:tab/>
            </w:r>
            <w:r>
              <w:rPr>
                <w:sz w:val="16"/>
                <w:szCs w:val="16"/>
              </w:rPr>
              <w:tab/>
              <w:t>- projectile class</w:t>
            </w:r>
          </w:p>
          <w:p w:rsidR="00FE1C72" w:rsidRDefault="00385B9B">
            <w:pPr>
              <w:ind w:left="1680" w:right="555" w:hanging="570"/>
            </w:pPr>
            <w:r>
              <w:rPr>
                <w:sz w:val="16"/>
                <w:szCs w:val="16"/>
              </w:rPr>
              <w:tab/>
            </w:r>
            <w:r>
              <w:rPr>
                <w:sz w:val="16"/>
                <w:szCs w:val="16"/>
              </w:rPr>
              <w:tab/>
              <w:t>- player shooting</w:t>
            </w:r>
          </w:p>
          <w:p w:rsidR="00FE1C72" w:rsidRDefault="00385B9B">
            <w:pPr>
              <w:ind w:left="1680" w:right="555" w:hanging="570"/>
            </w:pPr>
            <w:r>
              <w:rPr>
                <w:sz w:val="16"/>
                <w:szCs w:val="16"/>
              </w:rPr>
              <w:tab/>
              <w:t>Ben:</w:t>
            </w:r>
            <w:r>
              <w:rPr>
                <w:sz w:val="16"/>
                <w:szCs w:val="16"/>
              </w:rPr>
              <w:tab/>
              <w:t>- add all members as users to the web server</w:t>
            </w:r>
          </w:p>
          <w:p w:rsidR="00FE1C72" w:rsidRDefault="00385B9B">
            <w:pPr>
              <w:ind w:left="2400" w:right="-165" w:hanging="570"/>
            </w:pPr>
            <w:r>
              <w:rPr>
                <w:sz w:val="16"/>
                <w:szCs w:val="16"/>
              </w:rPr>
              <w:t xml:space="preserve">         - install fundamental packages necessary (Apache, </w:t>
            </w:r>
            <w:proofErr w:type="spellStart"/>
            <w:r>
              <w:rPr>
                <w:sz w:val="16"/>
                <w:szCs w:val="16"/>
              </w:rPr>
              <w:t>postgresql</w:t>
            </w:r>
            <w:proofErr w:type="spellEnd"/>
            <w:r>
              <w:rPr>
                <w:sz w:val="16"/>
                <w:szCs w:val="16"/>
              </w:rPr>
              <w:t xml:space="preserve">, </w:t>
            </w:r>
            <w:proofErr w:type="spellStart"/>
            <w:r>
              <w:rPr>
                <w:sz w:val="16"/>
                <w:szCs w:val="16"/>
              </w:rPr>
              <w:t>php</w:t>
            </w:r>
            <w:proofErr w:type="spellEnd"/>
            <w:r>
              <w:rPr>
                <w:sz w:val="16"/>
                <w:szCs w:val="16"/>
              </w:rPr>
              <w:t>)</w:t>
            </w:r>
          </w:p>
          <w:p w:rsidR="00FE1C72" w:rsidRDefault="00385B9B">
            <w:pPr>
              <w:ind w:left="2400" w:right="555" w:hanging="570"/>
            </w:pPr>
            <w:r>
              <w:rPr>
                <w:sz w:val="16"/>
                <w:szCs w:val="16"/>
              </w:rPr>
              <w:t xml:space="preserve">         - installing </w:t>
            </w:r>
            <w:proofErr w:type="spellStart"/>
            <w:r>
              <w:rPr>
                <w:sz w:val="16"/>
                <w:szCs w:val="16"/>
              </w:rPr>
              <w:t>golang</w:t>
            </w:r>
            <w:proofErr w:type="spellEnd"/>
            <w:r>
              <w:rPr>
                <w:sz w:val="16"/>
                <w:szCs w:val="16"/>
              </w:rPr>
              <w:t xml:space="preserve"> on game server</w:t>
            </w:r>
          </w:p>
          <w:p w:rsidR="00FE1C72" w:rsidRDefault="00385B9B">
            <w:pPr>
              <w:ind w:left="2400" w:right="555" w:hanging="570"/>
            </w:pPr>
            <w:r>
              <w:rPr>
                <w:sz w:val="16"/>
                <w:szCs w:val="16"/>
              </w:rPr>
              <w:t xml:space="preserve">        - setup </w:t>
            </w:r>
            <w:proofErr w:type="spellStart"/>
            <w:r>
              <w:rPr>
                <w:sz w:val="16"/>
                <w:szCs w:val="16"/>
              </w:rPr>
              <w:t>golang</w:t>
            </w:r>
            <w:proofErr w:type="spellEnd"/>
            <w:r>
              <w:rPr>
                <w:sz w:val="16"/>
                <w:szCs w:val="16"/>
              </w:rPr>
              <w:t xml:space="preserve"> game server</w:t>
            </w:r>
          </w:p>
          <w:p w:rsidR="00FE1C72" w:rsidRDefault="00385B9B">
            <w:pPr>
              <w:ind w:left="2400" w:right="555" w:hanging="570"/>
            </w:pPr>
            <w:r>
              <w:rPr>
                <w:sz w:val="16"/>
                <w:szCs w:val="16"/>
              </w:rPr>
              <w:t xml:space="preserve">        - created connection between game server and database</w:t>
            </w:r>
          </w:p>
          <w:p w:rsidR="00FE1C72" w:rsidRDefault="00385B9B">
            <w:pPr>
              <w:ind w:left="2400" w:right="555" w:hanging="570"/>
            </w:pPr>
            <w:r>
              <w:rPr>
                <w:sz w:val="16"/>
                <w:szCs w:val="16"/>
              </w:rPr>
              <w:t xml:space="preserve">        - inserted database table</w:t>
            </w:r>
          </w:p>
          <w:p w:rsidR="00FE1C72" w:rsidRDefault="00385B9B">
            <w:pPr>
              <w:ind w:left="2400" w:right="555" w:hanging="570"/>
            </w:pPr>
            <w:r>
              <w:rPr>
                <w:sz w:val="16"/>
                <w:szCs w:val="16"/>
              </w:rPr>
              <w:t xml:space="preserve">        - inserted 5 users in the database</w:t>
            </w:r>
          </w:p>
          <w:p w:rsidR="00FE1C72" w:rsidRDefault="00385B9B">
            <w:pPr>
              <w:ind w:right="555"/>
            </w:pPr>
            <w:r>
              <w:rPr>
                <w:sz w:val="16"/>
                <w:szCs w:val="16"/>
              </w:rPr>
              <w:t xml:space="preserve">                                            Corey: - Uploaded some user stories to </w:t>
            </w:r>
            <w:proofErr w:type="spellStart"/>
            <w:r>
              <w:rPr>
                <w:sz w:val="16"/>
                <w:szCs w:val="16"/>
              </w:rPr>
              <w:t>jira</w:t>
            </w:r>
            <w:proofErr w:type="spellEnd"/>
          </w:p>
          <w:p w:rsidR="00FE1C72" w:rsidRDefault="00385B9B">
            <w:pPr>
              <w:ind w:left="1680" w:right="555" w:hanging="570"/>
            </w:pPr>
            <w:r>
              <w:rPr>
                <w:sz w:val="16"/>
                <w:szCs w:val="16"/>
              </w:rPr>
              <w:tab/>
              <w:t>Dan:</w:t>
            </w:r>
            <w:r>
              <w:rPr>
                <w:sz w:val="16"/>
                <w:szCs w:val="16"/>
              </w:rPr>
              <w:tab/>
              <w:t>- Started work on design document</w:t>
            </w:r>
          </w:p>
        </w:tc>
      </w:tr>
      <w:tr w:rsidR="00FE1C72">
        <w:tc>
          <w:tcPr>
            <w:tcW w:w="8309" w:type="dxa"/>
            <w:tcMar>
              <w:top w:w="100" w:type="dxa"/>
              <w:left w:w="100" w:type="dxa"/>
              <w:bottom w:w="100" w:type="dxa"/>
              <w:right w:w="100" w:type="dxa"/>
            </w:tcMar>
          </w:tcPr>
          <w:p w:rsidR="00FE1C72" w:rsidRDefault="00385B9B">
            <w:pPr>
              <w:ind w:left="1110" w:right="555"/>
            </w:pPr>
            <w:r>
              <w:rPr>
                <w:b/>
                <w:i/>
                <w:sz w:val="16"/>
                <w:szCs w:val="16"/>
              </w:rPr>
              <w:t>What we're doing:</w:t>
            </w:r>
          </w:p>
          <w:p w:rsidR="00FE1C72" w:rsidRDefault="00385B9B">
            <w:pPr>
              <w:ind w:left="1680" w:right="555" w:hanging="570"/>
            </w:pPr>
            <w:r>
              <w:rPr>
                <w:sz w:val="16"/>
                <w:szCs w:val="16"/>
              </w:rPr>
              <w:tab/>
              <w:t>Marc:</w:t>
            </w:r>
            <w:r>
              <w:rPr>
                <w:sz w:val="16"/>
                <w:szCs w:val="16"/>
              </w:rPr>
              <w:tab/>
              <w:t>- character movement</w:t>
            </w:r>
          </w:p>
          <w:p w:rsidR="00FE1C72" w:rsidRDefault="00385B9B">
            <w:pPr>
              <w:ind w:left="1680" w:right="555" w:hanging="570"/>
            </w:pPr>
            <w:r>
              <w:rPr>
                <w:sz w:val="16"/>
                <w:szCs w:val="16"/>
              </w:rPr>
              <w:tab/>
              <w:t>Billy:</w:t>
            </w:r>
            <w:r>
              <w:rPr>
                <w:sz w:val="16"/>
                <w:szCs w:val="16"/>
              </w:rPr>
              <w:tab/>
              <w:t xml:space="preserve">- </w:t>
            </w:r>
            <w:proofErr w:type="spellStart"/>
            <w:r>
              <w:rPr>
                <w:sz w:val="16"/>
                <w:szCs w:val="16"/>
              </w:rPr>
              <w:t>ai</w:t>
            </w:r>
            <w:proofErr w:type="spellEnd"/>
            <w:r>
              <w:rPr>
                <w:sz w:val="16"/>
                <w:szCs w:val="16"/>
              </w:rPr>
              <w:t xml:space="preserve"> predicting player movement for shooting</w:t>
            </w:r>
          </w:p>
          <w:p w:rsidR="00FE1C72" w:rsidRDefault="00385B9B">
            <w:pPr>
              <w:ind w:left="1680" w:right="555" w:hanging="570"/>
            </w:pPr>
            <w:r>
              <w:rPr>
                <w:sz w:val="16"/>
                <w:szCs w:val="16"/>
              </w:rPr>
              <w:tab/>
            </w:r>
            <w:proofErr w:type="gramStart"/>
            <w:r>
              <w:rPr>
                <w:sz w:val="16"/>
                <w:szCs w:val="16"/>
              </w:rPr>
              <w:t>Ben :</w:t>
            </w:r>
            <w:proofErr w:type="gramEnd"/>
            <w:r>
              <w:rPr>
                <w:sz w:val="16"/>
                <w:szCs w:val="16"/>
              </w:rPr>
              <w:tab/>
              <w:t xml:space="preserve">- </w:t>
            </w:r>
            <w:proofErr w:type="spellStart"/>
            <w:r>
              <w:rPr>
                <w:sz w:val="16"/>
                <w:szCs w:val="16"/>
              </w:rPr>
              <w:t>tcp</w:t>
            </w:r>
            <w:proofErr w:type="spellEnd"/>
            <w:r>
              <w:rPr>
                <w:sz w:val="16"/>
                <w:szCs w:val="16"/>
              </w:rPr>
              <w:t>/</w:t>
            </w:r>
            <w:proofErr w:type="spellStart"/>
            <w:r>
              <w:rPr>
                <w:sz w:val="16"/>
                <w:szCs w:val="16"/>
              </w:rPr>
              <w:t>ip</w:t>
            </w:r>
            <w:proofErr w:type="spellEnd"/>
            <w:r>
              <w:rPr>
                <w:sz w:val="16"/>
                <w:szCs w:val="16"/>
              </w:rPr>
              <w:t xml:space="preserve"> tuning on all 3 servers.</w:t>
            </w:r>
          </w:p>
          <w:p w:rsidR="00FE1C72" w:rsidRDefault="00385B9B">
            <w:pPr>
              <w:ind w:left="1680" w:right="555" w:hanging="570"/>
            </w:pPr>
            <w:r>
              <w:rPr>
                <w:sz w:val="16"/>
                <w:szCs w:val="16"/>
              </w:rPr>
              <w:tab/>
            </w:r>
            <w:r>
              <w:rPr>
                <w:sz w:val="16"/>
                <w:szCs w:val="16"/>
              </w:rPr>
              <w:tab/>
              <w:t>- implement listener on game server to accept game clients</w:t>
            </w:r>
          </w:p>
          <w:p w:rsidR="00FE1C72" w:rsidRDefault="00385B9B">
            <w:pPr>
              <w:ind w:left="1680" w:right="555" w:hanging="570"/>
            </w:pPr>
            <w:r>
              <w:rPr>
                <w:sz w:val="16"/>
                <w:szCs w:val="16"/>
              </w:rPr>
              <w:tab/>
              <w:t>Corey:</w:t>
            </w:r>
            <w:r>
              <w:rPr>
                <w:sz w:val="16"/>
                <w:szCs w:val="16"/>
              </w:rPr>
              <w:tab/>
              <w:t>- Add more user stories</w:t>
            </w:r>
          </w:p>
          <w:p w:rsidR="00FE1C72" w:rsidRDefault="00385B9B">
            <w:pPr>
              <w:ind w:left="2160" w:right="555"/>
            </w:pPr>
            <w:r>
              <w:rPr>
                <w:sz w:val="16"/>
                <w:szCs w:val="16"/>
              </w:rPr>
              <w:t xml:space="preserve">- </w:t>
            </w:r>
            <w:proofErr w:type="spellStart"/>
            <w:r>
              <w:rPr>
                <w:sz w:val="16"/>
                <w:szCs w:val="16"/>
              </w:rPr>
              <w:t>Patcher</w:t>
            </w:r>
            <w:proofErr w:type="spellEnd"/>
            <w:r>
              <w:rPr>
                <w:sz w:val="16"/>
                <w:szCs w:val="16"/>
              </w:rPr>
              <w:t xml:space="preserve"> functionality (execute file, grab from repo</w:t>
            </w:r>
          </w:p>
          <w:p w:rsidR="00FE1C72" w:rsidRDefault="00385B9B">
            <w:pPr>
              <w:ind w:left="2160" w:right="555"/>
            </w:pPr>
            <w:r>
              <w:rPr>
                <w:sz w:val="16"/>
                <w:szCs w:val="16"/>
              </w:rPr>
              <w:t>- Character in unity</w:t>
            </w:r>
          </w:p>
          <w:p w:rsidR="00FE1C72" w:rsidRDefault="00385B9B">
            <w:pPr>
              <w:ind w:left="1680" w:right="555" w:hanging="570"/>
            </w:pPr>
            <w:r>
              <w:rPr>
                <w:sz w:val="16"/>
                <w:szCs w:val="16"/>
              </w:rPr>
              <w:tab/>
              <w:t>Dan:</w:t>
            </w:r>
            <w:r>
              <w:rPr>
                <w:sz w:val="16"/>
                <w:szCs w:val="16"/>
              </w:rPr>
              <w:tab/>
              <w:t>- Started work on design document</w:t>
            </w:r>
          </w:p>
          <w:p w:rsidR="00FE1C72" w:rsidRDefault="00385B9B">
            <w:pPr>
              <w:ind w:left="1680" w:right="555" w:hanging="570"/>
            </w:pPr>
            <w:r>
              <w:rPr>
                <w:sz w:val="16"/>
                <w:szCs w:val="16"/>
              </w:rPr>
              <w:tab/>
            </w:r>
            <w:r>
              <w:rPr>
                <w:sz w:val="16"/>
                <w:szCs w:val="16"/>
              </w:rPr>
              <w:tab/>
              <w:t>- Client setup screen (creating a local server)</w:t>
            </w:r>
          </w:p>
        </w:tc>
      </w:tr>
      <w:tr w:rsidR="00FE1C72">
        <w:tc>
          <w:tcPr>
            <w:tcW w:w="8309" w:type="dxa"/>
            <w:tcMar>
              <w:top w:w="100" w:type="dxa"/>
              <w:left w:w="100" w:type="dxa"/>
              <w:bottom w:w="100" w:type="dxa"/>
              <w:right w:w="100" w:type="dxa"/>
            </w:tcMar>
          </w:tcPr>
          <w:p w:rsidR="00FE1C72" w:rsidRDefault="00385B9B">
            <w:pPr>
              <w:ind w:left="1680" w:right="555" w:hanging="570"/>
            </w:pPr>
            <w:r>
              <w:rPr>
                <w:b/>
                <w:i/>
                <w:sz w:val="16"/>
                <w:szCs w:val="16"/>
              </w:rPr>
              <w:t>Problems/Roadblocks:</w:t>
            </w:r>
          </w:p>
          <w:p w:rsidR="00FE1C72" w:rsidRDefault="00385B9B">
            <w:pPr>
              <w:ind w:left="1680" w:right="555" w:hanging="570"/>
            </w:pPr>
            <w:r>
              <w:rPr>
                <w:sz w:val="16"/>
                <w:szCs w:val="16"/>
              </w:rPr>
              <w:tab/>
              <w:t xml:space="preserve">Marc: </w:t>
            </w:r>
            <w:r>
              <w:rPr>
                <w:sz w:val="16"/>
                <w:szCs w:val="16"/>
              </w:rPr>
              <w:tab/>
              <w:t>Work</w:t>
            </w:r>
          </w:p>
          <w:p w:rsidR="00FE1C72" w:rsidRDefault="00385B9B">
            <w:pPr>
              <w:ind w:left="1680" w:right="555" w:hanging="570"/>
            </w:pPr>
            <w:r>
              <w:rPr>
                <w:sz w:val="16"/>
                <w:szCs w:val="16"/>
              </w:rPr>
              <w:tab/>
              <w:t xml:space="preserve">Billy: </w:t>
            </w:r>
            <w:r>
              <w:rPr>
                <w:sz w:val="16"/>
                <w:szCs w:val="16"/>
              </w:rPr>
              <w:tab/>
              <w:t xml:space="preserve">Database (no </w:t>
            </w:r>
            <w:proofErr w:type="spellStart"/>
            <w:r>
              <w:rPr>
                <w:sz w:val="16"/>
                <w:szCs w:val="16"/>
              </w:rPr>
              <w:t>vpn</w:t>
            </w:r>
            <w:proofErr w:type="spellEnd"/>
            <w:r>
              <w:rPr>
                <w:sz w:val="16"/>
                <w:szCs w:val="16"/>
              </w:rPr>
              <w:t xml:space="preserve"> access and no login access) </w:t>
            </w:r>
          </w:p>
          <w:p w:rsidR="00FE1C72" w:rsidRDefault="00385B9B">
            <w:pPr>
              <w:ind w:left="1680" w:right="555" w:hanging="570"/>
            </w:pPr>
            <w:r>
              <w:rPr>
                <w:sz w:val="16"/>
                <w:szCs w:val="16"/>
              </w:rPr>
              <w:tab/>
              <w:t>Corey: Work</w:t>
            </w:r>
          </w:p>
          <w:p w:rsidR="00FE1C72" w:rsidRDefault="00385B9B">
            <w:pPr>
              <w:ind w:left="1680" w:right="555" w:hanging="570"/>
            </w:pPr>
            <w:r>
              <w:rPr>
                <w:sz w:val="16"/>
                <w:szCs w:val="16"/>
              </w:rPr>
              <w:tab/>
            </w:r>
            <w:r>
              <w:rPr>
                <w:sz w:val="16"/>
                <w:szCs w:val="16"/>
              </w:rPr>
              <w:tab/>
              <w:t xml:space="preserve"> 419 presentation</w:t>
            </w:r>
          </w:p>
        </w:tc>
      </w:tr>
      <w:tr w:rsidR="00FE1C72">
        <w:tc>
          <w:tcPr>
            <w:tcW w:w="8309" w:type="dxa"/>
            <w:tcMar>
              <w:top w:w="100" w:type="dxa"/>
              <w:left w:w="100" w:type="dxa"/>
              <w:bottom w:w="100" w:type="dxa"/>
              <w:right w:w="100" w:type="dxa"/>
            </w:tcMar>
          </w:tcPr>
          <w:p w:rsidR="00FE1C72" w:rsidRDefault="00385B9B">
            <w:pPr>
              <w:ind w:left="720" w:right="555"/>
            </w:pPr>
            <w:r>
              <w:rPr>
                <w:sz w:val="16"/>
                <w:szCs w:val="16"/>
              </w:rPr>
              <w:t xml:space="preserve">      </w:t>
            </w:r>
            <w:r>
              <w:rPr>
                <w:b/>
                <w:i/>
                <w:sz w:val="16"/>
                <w:szCs w:val="16"/>
              </w:rPr>
              <w:t>After scrum issue:</w:t>
            </w:r>
          </w:p>
          <w:p w:rsidR="00FE1C72" w:rsidRDefault="00385B9B">
            <w:pPr>
              <w:ind w:left="720"/>
            </w:pPr>
            <w:r>
              <w:rPr>
                <w:sz w:val="16"/>
                <w:szCs w:val="16"/>
              </w:rPr>
              <w:tab/>
              <w:t xml:space="preserve">- time estimation in </w:t>
            </w:r>
            <w:proofErr w:type="spellStart"/>
            <w:r>
              <w:rPr>
                <w:sz w:val="16"/>
                <w:szCs w:val="16"/>
              </w:rPr>
              <w:t>jira</w:t>
            </w:r>
            <w:proofErr w:type="spellEnd"/>
            <w:r>
              <w:rPr>
                <w:sz w:val="16"/>
                <w:szCs w:val="16"/>
              </w:rPr>
              <w:t xml:space="preserve"> (everyone)</w:t>
            </w:r>
          </w:p>
          <w:p w:rsidR="00FE1C72" w:rsidRDefault="00385B9B">
            <w:pPr>
              <w:ind w:left="720"/>
            </w:pPr>
            <w:r>
              <w:rPr>
                <w:sz w:val="16"/>
                <w:szCs w:val="16"/>
              </w:rPr>
              <w:tab/>
              <w:t xml:space="preserve">- </w:t>
            </w:r>
            <w:proofErr w:type="spellStart"/>
            <w:r>
              <w:rPr>
                <w:sz w:val="16"/>
                <w:szCs w:val="16"/>
              </w:rPr>
              <w:t>billy</w:t>
            </w:r>
            <w:proofErr w:type="spellEnd"/>
            <w:r>
              <w:rPr>
                <w:sz w:val="16"/>
                <w:szCs w:val="16"/>
              </w:rPr>
              <w:t xml:space="preserve"> movement marc (game design)</w:t>
            </w:r>
          </w:p>
          <w:p w:rsidR="00FE1C72" w:rsidRDefault="00385B9B">
            <w:pPr>
              <w:ind w:left="720"/>
            </w:pPr>
            <w:r>
              <w:rPr>
                <w:sz w:val="16"/>
                <w:szCs w:val="16"/>
              </w:rPr>
              <w:tab/>
              <w:t xml:space="preserve">- bill </w:t>
            </w:r>
            <w:proofErr w:type="spellStart"/>
            <w:r>
              <w:rPr>
                <w:sz w:val="16"/>
                <w:szCs w:val="16"/>
              </w:rPr>
              <w:t>php</w:t>
            </w:r>
            <w:proofErr w:type="spellEnd"/>
            <w:r>
              <w:rPr>
                <w:sz w:val="16"/>
                <w:szCs w:val="16"/>
              </w:rPr>
              <w:t xml:space="preserve"> version ben (website)</w:t>
            </w:r>
            <w:r>
              <w:rPr>
                <w:sz w:val="16"/>
                <w:szCs w:val="16"/>
              </w:rPr>
              <w:tab/>
            </w:r>
          </w:p>
        </w:tc>
      </w:tr>
    </w:tbl>
    <w:p w:rsidR="00FE1C72" w:rsidRDefault="00FE1C72">
      <w:pPr>
        <w:ind w:left="1440" w:firstLine="720"/>
      </w:pPr>
    </w:p>
    <w:p w:rsidR="00FE1C72" w:rsidRDefault="00385B9B">
      <w:pPr>
        <w:ind w:left="1440" w:firstLine="720"/>
      </w:pPr>
      <w:r>
        <w:rPr>
          <w:b/>
          <w:i/>
        </w:rPr>
        <w:t>Completed (Oct 26th, 2016 ~15 mins)</w:t>
      </w:r>
    </w:p>
    <w:p w:rsidR="00FE1C72" w:rsidRDefault="00FE1C72">
      <w:pPr>
        <w:ind w:left="720"/>
      </w:pPr>
    </w:p>
    <w:p w:rsidR="00FE1C72" w:rsidRDefault="00385B9B">
      <w:r>
        <w:br w:type="page"/>
      </w:r>
    </w:p>
    <w:p w:rsidR="00FE1C72" w:rsidRDefault="00FE1C72">
      <w:pPr>
        <w:ind w:left="720"/>
      </w:pPr>
    </w:p>
    <w:p w:rsidR="00FE1C72" w:rsidRDefault="00385B9B">
      <w:pPr>
        <w:ind w:left="720"/>
      </w:pPr>
      <w:r>
        <w:rPr>
          <w:b/>
          <w:i/>
        </w:rPr>
        <w:t>b.</w:t>
      </w:r>
      <w:r>
        <w:rPr>
          <w:b/>
          <w:i/>
        </w:rPr>
        <w:tab/>
        <w:t>Review the current Sprint Backlog chart (10 minutes)</w:t>
      </w:r>
    </w:p>
    <w:p w:rsidR="00FE1C72" w:rsidRDefault="00385B9B">
      <w:pPr>
        <w:ind w:left="720"/>
      </w:pPr>
      <w:r>
        <w:rPr>
          <w:b/>
          <w:i/>
        </w:rPr>
        <w:tab/>
      </w:r>
      <w:proofErr w:type="spellStart"/>
      <w:r>
        <w:rPr>
          <w:b/>
          <w:i/>
        </w:rPr>
        <w:t>i</w:t>
      </w:r>
      <w:proofErr w:type="spellEnd"/>
      <w:r>
        <w:rPr>
          <w:b/>
          <w:i/>
        </w:rPr>
        <w:t>.</w:t>
      </w:r>
      <w:r>
        <w:rPr>
          <w:b/>
          <w:i/>
        </w:rPr>
        <w:tab/>
        <w:t>Assign notes/minutes taker and update</w:t>
      </w:r>
    </w:p>
    <w:p w:rsidR="00FE1C72" w:rsidRDefault="00385B9B">
      <w:pPr>
        <w:ind w:left="720"/>
      </w:pPr>
      <w:r>
        <w:rPr>
          <w:b/>
          <w:i/>
        </w:rPr>
        <w:tab/>
      </w:r>
      <w:r>
        <w:rPr>
          <w:i/>
        </w:rPr>
        <w:t>AI user story estimates somewhat off. (</w:t>
      </w:r>
      <w:proofErr w:type="gramStart"/>
      <w:r>
        <w:rPr>
          <w:i/>
        </w:rPr>
        <w:t>will</w:t>
      </w:r>
      <w:proofErr w:type="gramEnd"/>
      <w:r>
        <w:rPr>
          <w:i/>
        </w:rPr>
        <w:t xml:space="preserve"> adjust next sprint)</w:t>
      </w:r>
    </w:p>
    <w:p w:rsidR="00FE1C72" w:rsidRDefault="00385B9B">
      <w:r>
        <w:rPr>
          <w:i/>
        </w:rPr>
        <w:tab/>
      </w:r>
      <w:r>
        <w:rPr>
          <w:i/>
        </w:rPr>
        <w:tab/>
        <w:t>We will test based on functionality not timing for gameplay.</w:t>
      </w:r>
    </w:p>
    <w:p w:rsidR="00FE1C72" w:rsidRDefault="00385B9B">
      <w:pPr>
        <w:numPr>
          <w:ilvl w:val="0"/>
          <w:numId w:val="4"/>
        </w:numPr>
        <w:ind w:left="2160" w:hanging="360"/>
        <w:contextualSpacing/>
        <w:rPr>
          <w:i/>
        </w:rPr>
      </w:pPr>
      <w:r>
        <w:rPr>
          <w:i/>
        </w:rPr>
        <w:t>(In response to Professor James’ comments on our tasks)</w:t>
      </w:r>
    </w:p>
    <w:p w:rsidR="00FE1C72" w:rsidRDefault="00385B9B">
      <w:pPr>
        <w:ind w:left="720"/>
      </w:pPr>
      <w:r>
        <w:rPr>
          <w:i/>
        </w:rPr>
        <w:tab/>
      </w:r>
      <w:r>
        <w:rPr>
          <w:i/>
        </w:rPr>
        <w:tab/>
      </w:r>
    </w:p>
    <w:p w:rsidR="00FE1C72" w:rsidRDefault="00385B9B">
      <w:pPr>
        <w:ind w:left="2160"/>
      </w:pPr>
      <w:r>
        <w:rPr>
          <w:i/>
        </w:rPr>
        <w:t>Notes taker - Ben Ward (Oct 26th, 2016)</w:t>
      </w:r>
    </w:p>
    <w:p w:rsidR="00FE1C72" w:rsidRDefault="00385B9B">
      <w:pPr>
        <w:ind w:left="720"/>
      </w:pPr>
      <w:r>
        <w:rPr>
          <w:b/>
          <w:i/>
        </w:rPr>
        <w:tab/>
      </w:r>
      <w:r>
        <w:rPr>
          <w:b/>
          <w:i/>
        </w:rPr>
        <w:tab/>
      </w:r>
    </w:p>
    <w:p w:rsidR="00FE1C72" w:rsidRDefault="00385B9B">
      <w:pPr>
        <w:ind w:left="1440" w:firstLine="720"/>
      </w:pPr>
      <w:r>
        <w:rPr>
          <w:b/>
          <w:i/>
        </w:rPr>
        <w:t>Completed (Oct 26th, 2016 ~10 mins)</w:t>
      </w:r>
    </w:p>
    <w:p w:rsidR="00FE1C72" w:rsidRDefault="00385B9B">
      <w:pPr>
        <w:ind w:left="720"/>
      </w:pPr>
      <w:r>
        <w:rPr>
          <w:b/>
          <w:i/>
        </w:rPr>
        <w:tab/>
      </w:r>
    </w:p>
    <w:p w:rsidR="00FE1C72" w:rsidRDefault="00385B9B">
      <w:pPr>
        <w:ind w:left="720"/>
      </w:pPr>
      <w:r>
        <w:rPr>
          <w:b/>
          <w:i/>
        </w:rPr>
        <w:tab/>
        <w:t>ii.</w:t>
      </w:r>
      <w:r>
        <w:rPr>
          <w:b/>
          <w:i/>
        </w:rPr>
        <w:tab/>
        <w:t>Plan for the “trouble” items and commitment.</w:t>
      </w:r>
    </w:p>
    <w:p w:rsidR="00FE1C72" w:rsidRDefault="00385B9B">
      <w:pPr>
        <w:ind w:left="720"/>
      </w:pPr>
      <w:r>
        <w:rPr>
          <w:b/>
          <w:i/>
        </w:rPr>
        <w:tab/>
      </w:r>
      <w:r>
        <w:rPr>
          <w:i/>
        </w:rPr>
        <w:t>Architecture diagrams (everybody has committed to working on them)</w:t>
      </w:r>
    </w:p>
    <w:p w:rsidR="00FE1C72" w:rsidRDefault="00385B9B">
      <w:pPr>
        <w:ind w:left="720"/>
      </w:pPr>
      <w:r>
        <w:rPr>
          <w:i/>
        </w:rPr>
        <w:tab/>
        <w:t xml:space="preserve">- We need to communicate more effectively (UML diagrams for </w:t>
      </w:r>
      <w:proofErr w:type="spellStart"/>
      <w:r>
        <w:rPr>
          <w:i/>
        </w:rPr>
        <w:t>behaviour</w:t>
      </w:r>
      <w:proofErr w:type="spellEnd"/>
      <w:r>
        <w:rPr>
          <w:i/>
        </w:rPr>
        <w:t>)</w:t>
      </w:r>
    </w:p>
    <w:p w:rsidR="00FE1C72" w:rsidRDefault="00385B9B">
      <w:pPr>
        <w:ind w:left="720"/>
      </w:pPr>
      <w:r>
        <w:rPr>
          <w:i/>
        </w:rPr>
        <w:tab/>
      </w:r>
      <w:r>
        <w:rPr>
          <w:i/>
        </w:rPr>
        <w:tab/>
        <w:t>Acceptance criteria needs to be refined for Sprint 2</w:t>
      </w:r>
    </w:p>
    <w:p w:rsidR="00E45899" w:rsidRDefault="00385B9B" w:rsidP="00E45899">
      <w:pPr>
        <w:ind w:left="720"/>
        <w:rPr>
          <w:ins w:id="59" w:author="James" w:date="2016-11-08T14:45:00Z"/>
        </w:rPr>
      </w:pPr>
      <w:r>
        <w:rPr>
          <w:b/>
          <w:i/>
        </w:rPr>
        <w:tab/>
      </w:r>
      <w:r>
        <w:rPr>
          <w:b/>
          <w:i/>
        </w:rPr>
        <w:tab/>
      </w:r>
      <w:ins w:id="60" w:author="James" w:date="2016-11-08T14:45:00Z">
        <w:r w:rsidR="00E45899">
          <w:rPr>
            <w:i/>
          </w:rPr>
          <w:t xml:space="preserve">Need to get the task break down structure done first. </w:t>
        </w:r>
        <w:proofErr w:type="gramStart"/>
        <w:r w:rsidR="00E45899">
          <w:rPr>
            <w:i/>
          </w:rPr>
          <w:t>That help</w:t>
        </w:r>
        <w:proofErr w:type="gramEnd"/>
        <w:r w:rsidR="00E45899">
          <w:rPr>
            <w:i/>
          </w:rPr>
          <w:t xml:space="preserve"> your acceptance</w:t>
        </w:r>
        <w:r w:rsidR="00E45899">
          <w:rPr>
            <w:i/>
          </w:rPr>
          <w:t xml:space="preserve"> criteria as your test plan</w:t>
        </w:r>
      </w:ins>
    </w:p>
    <w:p w:rsidR="00FE1C72" w:rsidRDefault="00FE1C72">
      <w:pPr>
        <w:ind w:left="720"/>
      </w:pPr>
      <w:bookmarkStart w:id="61" w:name="_GoBack"/>
      <w:bookmarkEnd w:id="61"/>
    </w:p>
    <w:p w:rsidR="00FE1C72" w:rsidRDefault="00385B9B">
      <w:pPr>
        <w:ind w:left="1440" w:firstLine="720"/>
      </w:pPr>
      <w:r>
        <w:rPr>
          <w:b/>
          <w:i/>
        </w:rPr>
        <w:t>Completed (Oct 26th, 2016 ~10 mins)</w:t>
      </w:r>
    </w:p>
    <w:p w:rsidR="00FE1C72" w:rsidRDefault="00385B9B">
      <w:pPr>
        <w:ind w:left="720"/>
      </w:pPr>
      <w:r>
        <w:rPr>
          <w:b/>
          <w:i/>
        </w:rPr>
        <w:tab/>
      </w:r>
    </w:p>
    <w:p w:rsidR="00FE1C72" w:rsidRDefault="00385B9B">
      <w:pPr>
        <w:ind w:left="720"/>
      </w:pPr>
      <w:r>
        <w:rPr>
          <w:b/>
          <w:i/>
        </w:rPr>
        <w:t>c.</w:t>
      </w:r>
      <w:r>
        <w:rPr>
          <w:b/>
          <w:i/>
        </w:rPr>
        <w:tab/>
        <w:t xml:space="preserve">Things (Issues) what should have been included in Sprint 1 plan and missing </w:t>
      </w:r>
      <w:proofErr w:type="gramStart"/>
      <w:r>
        <w:rPr>
          <w:b/>
          <w:i/>
        </w:rPr>
        <w:t xml:space="preserve">( </w:t>
      </w:r>
      <w:proofErr w:type="spellStart"/>
      <w:r>
        <w:rPr>
          <w:b/>
          <w:i/>
        </w:rPr>
        <w:t>eg</w:t>
      </w:r>
      <w:proofErr w:type="spellEnd"/>
      <w:proofErr w:type="gramEnd"/>
      <w:r>
        <w:rPr>
          <w:b/>
          <w:i/>
        </w:rPr>
        <w:t xml:space="preserve"> Technical Debt Items…) (15 mins)</w:t>
      </w:r>
    </w:p>
    <w:p w:rsidR="00FE1C72" w:rsidRDefault="00385B9B">
      <w:pPr>
        <w:ind w:left="720"/>
      </w:pPr>
      <w:r>
        <w:rPr>
          <w:b/>
          <w:i/>
        </w:rPr>
        <w:tab/>
      </w:r>
      <w:proofErr w:type="spellStart"/>
      <w:r>
        <w:rPr>
          <w:b/>
          <w:i/>
        </w:rPr>
        <w:t>i</w:t>
      </w:r>
      <w:proofErr w:type="spellEnd"/>
      <w:r>
        <w:rPr>
          <w:b/>
          <w:i/>
        </w:rPr>
        <w:t>.</w:t>
      </w:r>
      <w:r>
        <w:rPr>
          <w:b/>
          <w:i/>
        </w:rPr>
        <w:tab/>
        <w:t>BUILD/CI</w:t>
      </w:r>
    </w:p>
    <w:p w:rsidR="00FE1C72" w:rsidRDefault="00385B9B">
      <w:r>
        <w:rPr>
          <w:b/>
          <w:i/>
        </w:rPr>
        <w:tab/>
      </w:r>
      <w:r>
        <w:rPr>
          <w:b/>
          <w:i/>
        </w:rPr>
        <w:tab/>
      </w:r>
      <w:r>
        <w:rPr>
          <w:i/>
        </w:rPr>
        <w:t>Setting up CI (</w:t>
      </w:r>
      <w:proofErr w:type="spellStart"/>
      <w:proofErr w:type="gramStart"/>
      <w:r>
        <w:rPr>
          <w:i/>
        </w:rPr>
        <w:t>jenkins</w:t>
      </w:r>
      <w:proofErr w:type="spellEnd"/>
      <w:proofErr w:type="gramEnd"/>
      <w:r>
        <w:rPr>
          <w:i/>
        </w:rPr>
        <w:t xml:space="preserve"> for sprint 2) we are manually building now.</w:t>
      </w:r>
    </w:p>
    <w:p w:rsidR="00FE1C72" w:rsidRDefault="00385B9B">
      <w:r>
        <w:rPr>
          <w:i/>
        </w:rPr>
        <w:tab/>
      </w:r>
      <w:r>
        <w:rPr>
          <w:i/>
        </w:rPr>
        <w:tab/>
      </w:r>
      <w:proofErr w:type="gramStart"/>
      <w:r>
        <w:rPr>
          <w:i/>
        </w:rPr>
        <w:t>CI diagram to be completed for next sprint.</w:t>
      </w:r>
      <w:proofErr w:type="gramEnd"/>
    </w:p>
    <w:p w:rsidR="00FE1C72" w:rsidRDefault="00385B9B">
      <w:r>
        <w:rPr>
          <w:i/>
        </w:rPr>
        <w:tab/>
      </w:r>
      <w:r>
        <w:rPr>
          <w:i/>
        </w:rPr>
        <w:tab/>
        <w:t>Acquire CI server from Youry.</w:t>
      </w:r>
    </w:p>
    <w:p w:rsidR="00FE1C72" w:rsidRDefault="00385B9B">
      <w:pPr>
        <w:ind w:left="720"/>
      </w:pPr>
      <w:r>
        <w:rPr>
          <w:b/>
          <w:i/>
        </w:rPr>
        <w:tab/>
      </w:r>
      <w:r>
        <w:rPr>
          <w:b/>
          <w:i/>
        </w:rPr>
        <w:tab/>
      </w:r>
    </w:p>
    <w:p w:rsidR="00FE1C72" w:rsidRDefault="00385B9B">
      <w:pPr>
        <w:ind w:left="1440" w:firstLine="720"/>
      </w:pPr>
      <w:r>
        <w:rPr>
          <w:b/>
          <w:i/>
        </w:rPr>
        <w:t>Completed (Oct 26th, 2016 ~5 mins)</w:t>
      </w:r>
    </w:p>
    <w:p w:rsidR="00FE1C72" w:rsidRDefault="00385B9B">
      <w:pPr>
        <w:ind w:left="720"/>
      </w:pPr>
      <w:r>
        <w:rPr>
          <w:b/>
          <w:i/>
        </w:rPr>
        <w:tab/>
      </w:r>
    </w:p>
    <w:p w:rsidR="00FE1C72" w:rsidRDefault="00385B9B">
      <w:pPr>
        <w:ind w:left="720"/>
      </w:pPr>
      <w:r>
        <w:rPr>
          <w:b/>
          <w:i/>
        </w:rPr>
        <w:tab/>
        <w:t>ii.</w:t>
      </w:r>
      <w:r>
        <w:rPr>
          <w:b/>
          <w:i/>
        </w:rPr>
        <w:tab/>
        <w:t>Architectural diagram (UML) Road Map</w:t>
      </w:r>
    </w:p>
    <w:p w:rsidR="00FE1C72" w:rsidRDefault="00385B9B">
      <w:pPr>
        <w:ind w:left="720"/>
      </w:pPr>
      <w:r>
        <w:rPr>
          <w:b/>
          <w:i/>
        </w:rPr>
        <w:tab/>
      </w:r>
      <w:r>
        <w:rPr>
          <w:i/>
        </w:rPr>
        <w:t>Ben will share the Architectural diagram to everyone.</w:t>
      </w:r>
      <w:ins w:id="62" w:author="James" w:date="2016-11-08T14:28:00Z">
        <w:r w:rsidR="007B0377">
          <w:rPr>
            <w:i/>
          </w:rPr>
          <w:t xml:space="preserve"> This architectural diagram (first cut) needs to be enhanced incrementally.  </w:t>
        </w:r>
        <w:proofErr w:type="gramStart"/>
        <w:r w:rsidR="007B0377">
          <w:rPr>
            <w:i/>
          </w:rPr>
          <w:t>For example.</w:t>
        </w:r>
      </w:ins>
      <w:proofErr w:type="gramEnd"/>
      <w:ins w:id="63" w:author="James" w:date="2016-11-08T14:30:00Z">
        <w:r w:rsidR="007B0377">
          <w:rPr>
            <w:i/>
          </w:rPr>
          <w:t xml:space="preserve"> </w:t>
        </w:r>
        <w:proofErr w:type="gramStart"/>
        <w:r w:rsidR="007B0377">
          <w:rPr>
            <w:i/>
          </w:rPr>
          <w:t xml:space="preserve">There two arrows going </w:t>
        </w:r>
        <w:proofErr w:type="spellStart"/>
        <w:r w:rsidR="007B0377">
          <w:rPr>
            <w:i/>
          </w:rPr>
          <w:t>into</w:t>
        </w:r>
      </w:ins>
      <w:ins w:id="64" w:author="James" w:date="2016-11-08T14:31:00Z">
        <w:r w:rsidR="007B0377">
          <w:rPr>
            <w:i/>
          </w:rPr>
          <w:t>”patcher</w:t>
        </w:r>
        <w:proofErr w:type="spellEnd"/>
        <w:r w:rsidR="007B0377">
          <w:rPr>
            <w:i/>
          </w:rPr>
          <w:t xml:space="preserve">” and five arrows going into </w:t>
        </w:r>
      </w:ins>
      <w:ins w:id="65" w:author="James" w:date="2016-11-08T14:32:00Z">
        <w:r w:rsidR="007B0377">
          <w:rPr>
            <w:i/>
          </w:rPr>
          <w:t>Game Client boxes.</w:t>
        </w:r>
        <w:proofErr w:type="gramEnd"/>
        <w:r w:rsidR="007B0377">
          <w:rPr>
            <w:i/>
          </w:rPr>
          <w:t xml:space="preserve"> </w:t>
        </w:r>
      </w:ins>
      <w:del w:id="66" w:author="James" w:date="2016-11-08T14:30:00Z">
        <w:r w:rsidDel="007B0377">
          <w:rPr>
            <w:i/>
          </w:rPr>
          <w:tab/>
        </w:r>
      </w:del>
      <w:del w:id="67" w:author="James" w:date="2016-11-08T14:31:00Z">
        <w:r w:rsidDel="007B0377">
          <w:rPr>
            <w:b/>
            <w:i/>
          </w:rPr>
          <w:tab/>
        </w:r>
      </w:del>
    </w:p>
    <w:p w:rsidR="00FE1C72" w:rsidRDefault="00FE1C72">
      <w:pPr>
        <w:ind w:left="1440" w:firstLine="720"/>
      </w:pPr>
    </w:p>
    <w:p w:rsidR="00FE1C72" w:rsidRDefault="00385B9B">
      <w:pPr>
        <w:ind w:left="-30" w:firstLine="720"/>
        <w:jc w:val="center"/>
      </w:pPr>
      <w:r>
        <w:rPr>
          <w:noProof/>
        </w:rPr>
        <w:drawing>
          <wp:inline distT="114300" distB="114300" distL="114300" distR="114300">
            <wp:extent cx="4814888" cy="1623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814888" cy="1623625"/>
                    </a:xfrm>
                    <a:prstGeom prst="rect">
                      <a:avLst/>
                    </a:prstGeom>
                    <a:ln/>
                  </pic:spPr>
                </pic:pic>
              </a:graphicData>
            </a:graphic>
          </wp:inline>
        </w:drawing>
      </w:r>
    </w:p>
    <w:p w:rsidR="00FE1C72" w:rsidRDefault="00FE1C72">
      <w:pPr>
        <w:ind w:left="1440" w:firstLine="720"/>
      </w:pPr>
    </w:p>
    <w:p w:rsidR="00FE1C72" w:rsidRDefault="00385B9B">
      <w:pPr>
        <w:ind w:left="1440" w:firstLine="720"/>
      </w:pPr>
      <w:r>
        <w:rPr>
          <w:b/>
          <w:i/>
        </w:rPr>
        <w:t>Completed (Oct 26th, 2016 ~10 mins)</w:t>
      </w:r>
    </w:p>
    <w:p w:rsidR="00FE1C72" w:rsidRDefault="00FE1C72">
      <w:pPr>
        <w:ind w:left="720"/>
      </w:pPr>
    </w:p>
    <w:p w:rsidR="00FE1C72" w:rsidRDefault="00385B9B">
      <w:pPr>
        <w:ind w:left="720"/>
      </w:pPr>
      <w:r>
        <w:rPr>
          <w:b/>
          <w:i/>
        </w:rPr>
        <w:tab/>
      </w:r>
    </w:p>
    <w:p w:rsidR="00FE1C72" w:rsidRDefault="00385B9B">
      <w:pPr>
        <w:ind w:left="720"/>
      </w:pPr>
      <w:r>
        <w:rPr>
          <w:b/>
          <w:i/>
        </w:rPr>
        <w:tab/>
      </w:r>
    </w:p>
    <w:p w:rsidR="00FE1C72" w:rsidRDefault="00385B9B">
      <w:r>
        <w:lastRenderedPageBreak/>
        <w:br w:type="page"/>
      </w:r>
    </w:p>
    <w:p w:rsidR="00FE1C72" w:rsidRDefault="00FE1C72">
      <w:pPr>
        <w:ind w:left="720"/>
      </w:pPr>
    </w:p>
    <w:p w:rsidR="00FE1C72" w:rsidRDefault="00385B9B">
      <w:pPr>
        <w:ind w:left="720"/>
      </w:pPr>
      <w:r>
        <w:rPr>
          <w:b/>
          <w:i/>
        </w:rPr>
        <w:t>iii.</w:t>
      </w:r>
      <w:r>
        <w:rPr>
          <w:b/>
          <w:i/>
        </w:rPr>
        <w:tab/>
        <w:t>Risk table…</w:t>
      </w:r>
    </w:p>
    <w:p w:rsidR="00FE1C72" w:rsidRDefault="00385B9B">
      <w:pPr>
        <w:ind w:left="720"/>
      </w:pPr>
      <w:r>
        <w:rPr>
          <w:b/>
          <w:i/>
        </w:rPr>
        <w:tab/>
      </w:r>
    </w:p>
    <w:p w:rsidR="00FE1C72" w:rsidRDefault="00385B9B">
      <w:pPr>
        <w:ind w:left="1395"/>
      </w:pPr>
      <w:r>
        <w:rPr>
          <w:b/>
          <w:i/>
        </w:rPr>
        <w:tab/>
      </w:r>
      <w:r>
        <w:rPr>
          <w:i/>
        </w:rPr>
        <w:t xml:space="preserve">Corey has a risk table from last </w:t>
      </w:r>
      <w:proofErr w:type="gramStart"/>
      <w:r>
        <w:rPr>
          <w:i/>
        </w:rPr>
        <w:t xml:space="preserve">year </w:t>
      </w:r>
      <w:ins w:id="68" w:author="James" w:date="2016-11-08T14:35:00Z">
        <w:r w:rsidR="007B0377">
          <w:rPr>
            <w:i/>
          </w:rPr>
          <w:t>???</w:t>
        </w:r>
        <w:proofErr w:type="gramEnd"/>
        <w:r w:rsidR="007B0377">
          <w:rPr>
            <w:i/>
          </w:rPr>
          <w:t xml:space="preserve"> </w:t>
        </w:r>
      </w:ins>
      <w:proofErr w:type="gramStart"/>
      <w:r>
        <w:rPr>
          <w:i/>
        </w:rPr>
        <w:t>and</w:t>
      </w:r>
      <w:proofErr w:type="gramEnd"/>
      <w:r>
        <w:rPr>
          <w:i/>
        </w:rPr>
        <w:t xml:space="preserve"> we will work on implementing it for our project. Keep the risks high level (Don’t break down risks too much)</w:t>
      </w:r>
    </w:p>
    <w:p w:rsidR="00FE1C72" w:rsidRDefault="00385B9B">
      <w:pPr>
        <w:ind w:left="2115" w:firstLine="45"/>
      </w:pPr>
      <w:r>
        <w:rPr>
          <w:i/>
        </w:rPr>
        <w:t xml:space="preserve">Risk Document: </w:t>
      </w:r>
      <w:hyperlink r:id="rId11">
        <w:r>
          <w:rPr>
            <w:i/>
            <w:color w:val="1155CC"/>
            <w:u w:val="single"/>
          </w:rPr>
          <w:t>https://docs.google.com/document/d/1oOY1w9kK1T5kKHG9emHsIVXu5BwjPPutYDce73uiLW8/edit?ts=58129e0a</w:t>
        </w:r>
      </w:hyperlink>
      <w:hyperlink r:id="rId12">
        <w:r>
          <w:rPr>
            <w:b/>
            <w:i/>
            <w:color w:val="1155CC"/>
            <w:u w:val="single"/>
          </w:rPr>
          <w:tab/>
        </w:r>
      </w:hyperlink>
    </w:p>
    <w:p w:rsidR="00FE1C72" w:rsidRDefault="00FE1C72">
      <w:pPr>
        <w:ind w:left="1395"/>
      </w:pPr>
    </w:p>
    <w:p w:rsidR="00FE1C72" w:rsidRDefault="00385B9B">
      <w:pPr>
        <w:ind w:left="1440" w:firstLine="720"/>
      </w:pPr>
      <w:r>
        <w:rPr>
          <w:b/>
          <w:i/>
        </w:rPr>
        <w:t>Completed (Oct 26th, 2016 ~5 mins)</w:t>
      </w:r>
    </w:p>
    <w:p w:rsidR="00FE1C72" w:rsidRDefault="00FE1C72">
      <w:pPr>
        <w:ind w:left="1440" w:firstLine="720"/>
      </w:pPr>
    </w:p>
    <w:p w:rsidR="00FE1C72" w:rsidRDefault="00385B9B">
      <w:pPr>
        <w:ind w:left="720"/>
      </w:pPr>
      <w:r>
        <w:rPr>
          <w:b/>
          <w:i/>
        </w:rPr>
        <w:tab/>
        <w:t>iv.</w:t>
      </w:r>
      <w:r>
        <w:rPr>
          <w:b/>
          <w:i/>
        </w:rPr>
        <w:tab/>
        <w:t xml:space="preserve">Define “Close” mechanism in JIRA </w:t>
      </w:r>
    </w:p>
    <w:p w:rsidR="00FE1C72" w:rsidRDefault="00385B9B">
      <w:pPr>
        <w:ind w:left="1680"/>
      </w:pPr>
      <w:r>
        <w:t xml:space="preserve">"Finished" tasks are moved to </w:t>
      </w:r>
      <w:proofErr w:type="gramStart"/>
      <w:r>
        <w:t>resolved</w:t>
      </w:r>
      <w:proofErr w:type="gramEnd"/>
      <w:r>
        <w:t>.</w:t>
      </w:r>
    </w:p>
    <w:p w:rsidR="00FE1C72" w:rsidRDefault="00385B9B">
      <w:pPr>
        <w:ind w:left="1680"/>
      </w:pPr>
      <w:r>
        <w:t>- “Resolved” mechanism means that it needs to be reviewed by team.</w:t>
      </w:r>
    </w:p>
    <w:p w:rsidR="00FE1C72" w:rsidRDefault="00385B9B">
      <w:pPr>
        <w:ind w:left="1680"/>
      </w:pPr>
      <w:r>
        <w:tab/>
        <w:t xml:space="preserve">- </w:t>
      </w:r>
      <w:proofErr w:type="gramStart"/>
      <w:r>
        <w:t>functionally</w:t>
      </w:r>
      <w:proofErr w:type="gramEnd"/>
      <w:r>
        <w:t xml:space="preserve"> the task can be considered completed.</w:t>
      </w:r>
    </w:p>
    <w:p w:rsidR="00FE1C72" w:rsidRDefault="00385B9B">
      <w:pPr>
        <w:ind w:left="1680"/>
      </w:pPr>
      <w:r>
        <w:t>- “Close” mechanism means it's been reviewed.</w:t>
      </w:r>
    </w:p>
    <w:p w:rsidR="00FE1C72" w:rsidRDefault="00FE1C72">
      <w:pPr>
        <w:ind w:left="1680"/>
      </w:pPr>
    </w:p>
    <w:p w:rsidR="00FE1C72" w:rsidRDefault="00385B9B">
      <w:pPr>
        <w:ind w:left="1680"/>
      </w:pPr>
      <w:r>
        <w:t>(All finished tasks need to be moved to close by end of sprint)</w:t>
      </w:r>
    </w:p>
    <w:p w:rsidR="00FE1C72" w:rsidRDefault="00385B9B">
      <w:pPr>
        <w:ind w:left="720"/>
      </w:pPr>
      <w:r>
        <w:rPr>
          <w:b/>
          <w:i/>
        </w:rPr>
        <w:tab/>
      </w:r>
    </w:p>
    <w:p w:rsidR="00FE1C72" w:rsidRDefault="00385B9B">
      <w:pPr>
        <w:ind w:left="1440" w:firstLine="720"/>
      </w:pPr>
      <w:r>
        <w:rPr>
          <w:b/>
          <w:i/>
        </w:rPr>
        <w:t>Completed (Oct 26th, 2016 ~10 mins)</w:t>
      </w:r>
    </w:p>
    <w:p w:rsidR="00FE1C72" w:rsidRDefault="00385B9B">
      <w:pPr>
        <w:ind w:left="720"/>
      </w:pPr>
      <w:r>
        <w:rPr>
          <w:b/>
          <w:i/>
        </w:rPr>
        <w:tab/>
      </w:r>
    </w:p>
    <w:p w:rsidR="00FE1C72" w:rsidRDefault="00385B9B">
      <w:pPr>
        <w:ind w:left="720"/>
      </w:pPr>
      <w:r>
        <w:rPr>
          <w:b/>
          <w:i/>
        </w:rPr>
        <w:tab/>
        <w:t>v.</w:t>
      </w:r>
      <w:r>
        <w:rPr>
          <w:b/>
          <w:i/>
        </w:rPr>
        <w:tab/>
        <w:t>Meeting times:</w:t>
      </w:r>
    </w:p>
    <w:p w:rsidR="00FE1C72" w:rsidRDefault="00385B9B">
      <w:r>
        <w:rPr>
          <w:b/>
          <w:i/>
        </w:rPr>
        <w:tab/>
      </w:r>
      <w:r>
        <w:rPr>
          <w:b/>
          <w:i/>
        </w:rPr>
        <w:tab/>
      </w:r>
      <w:r>
        <w:rPr>
          <w:i/>
        </w:rPr>
        <w:t xml:space="preserve">Tuesday (9:30 - 11:30) </w:t>
      </w:r>
    </w:p>
    <w:p w:rsidR="00FE1C72" w:rsidRDefault="00385B9B">
      <w:pPr>
        <w:ind w:left="720" w:firstLine="720"/>
      </w:pPr>
      <w:r>
        <w:rPr>
          <w:i/>
        </w:rPr>
        <w:t xml:space="preserve">Wednesday (8:30 - 12:00) </w:t>
      </w:r>
    </w:p>
    <w:p w:rsidR="00FE1C72" w:rsidRDefault="00385B9B">
      <w:pPr>
        <w:ind w:left="720" w:firstLine="720"/>
      </w:pPr>
      <w:r>
        <w:rPr>
          <w:i/>
        </w:rPr>
        <w:t>Thursday (6:30 - 8:30pm)</w:t>
      </w:r>
    </w:p>
    <w:p w:rsidR="00FE1C72" w:rsidRDefault="00385B9B">
      <w:pPr>
        <w:ind w:left="720" w:firstLine="720"/>
      </w:pPr>
      <w:r>
        <w:rPr>
          <w:i/>
        </w:rPr>
        <w:t>Saturday (1:00 pm - 3:00 pm)</w:t>
      </w:r>
    </w:p>
    <w:p w:rsidR="00FE1C72" w:rsidRDefault="00385B9B">
      <w:pPr>
        <w:ind w:left="1440" w:firstLine="720"/>
      </w:pPr>
      <w:r>
        <w:rPr>
          <w:b/>
          <w:i/>
        </w:rPr>
        <w:tab/>
      </w:r>
      <w:r>
        <w:rPr>
          <w:b/>
          <w:i/>
        </w:rPr>
        <w:tab/>
      </w:r>
    </w:p>
    <w:p w:rsidR="00FE1C72" w:rsidRDefault="00385B9B">
      <w:pPr>
        <w:ind w:left="1440" w:firstLine="720"/>
      </w:pPr>
      <w:r>
        <w:rPr>
          <w:b/>
          <w:i/>
        </w:rPr>
        <w:t>Completed (Oct 26th, 2016 ~5 mins)</w:t>
      </w:r>
    </w:p>
    <w:p w:rsidR="00FE1C72" w:rsidRDefault="00FE1C72">
      <w:pPr>
        <w:ind w:left="1440" w:firstLine="720"/>
      </w:pPr>
    </w:p>
    <w:p w:rsidR="00FE1C72" w:rsidRDefault="00385B9B">
      <w:pPr>
        <w:ind w:left="720"/>
      </w:pPr>
      <w:r>
        <w:rPr>
          <w:b/>
          <w:i/>
        </w:rPr>
        <w:tab/>
        <w:t xml:space="preserve">vi. </w:t>
      </w:r>
      <w:r>
        <w:rPr>
          <w:b/>
          <w:i/>
        </w:rPr>
        <w:tab/>
        <w:t>Branching/merging policy:</w:t>
      </w:r>
      <w:ins w:id="69" w:author="James" w:date="2016-11-08T14:35:00Z">
        <w:r w:rsidR="007B0377">
          <w:rPr>
            <w:b/>
            <w:i/>
          </w:rPr>
          <w:t xml:space="preserve"> (should provide diagram to illustrate the flow and clear for the team to follow)</w:t>
        </w:r>
      </w:ins>
    </w:p>
    <w:p w:rsidR="00FE1C72" w:rsidRDefault="00385B9B">
      <w:pPr>
        <w:ind w:left="675"/>
      </w:pPr>
      <w:r>
        <w:rPr>
          <w:b/>
          <w:i/>
        </w:rPr>
        <w:tab/>
      </w:r>
      <w:r>
        <w:rPr>
          <w:b/>
          <w:i/>
        </w:rPr>
        <w:tab/>
      </w:r>
      <w:r>
        <w:rPr>
          <w:i/>
        </w:rPr>
        <w:t>Branch name syntax (</w:t>
      </w:r>
      <w:proofErr w:type="spellStart"/>
      <w:r>
        <w:rPr>
          <w:i/>
        </w:rPr>
        <w:t>NameSprint</w:t>
      </w:r>
      <w:proofErr w:type="spellEnd"/>
      <w:r>
        <w:rPr>
          <w:i/>
        </w:rPr>
        <w:t>#</w:t>
      </w:r>
      <w:proofErr w:type="gramStart"/>
      <w:r>
        <w:rPr>
          <w:i/>
        </w:rPr>
        <w:t>)(</w:t>
      </w:r>
      <w:proofErr w:type="gramEnd"/>
      <w:r>
        <w:rPr>
          <w:i/>
        </w:rPr>
        <w:t>feature Optional)</w:t>
      </w:r>
    </w:p>
    <w:p w:rsidR="00FE1C72" w:rsidRDefault="00385B9B">
      <w:pPr>
        <w:ind w:left="675"/>
      </w:pPr>
      <w:r>
        <w:rPr>
          <w:i/>
        </w:rPr>
        <w:tab/>
      </w:r>
      <w:r>
        <w:rPr>
          <w:i/>
        </w:rPr>
        <w:tab/>
        <w:t>Personal branches per work (two people can work on same branch)</w:t>
      </w:r>
    </w:p>
    <w:p w:rsidR="00FE1C72" w:rsidRDefault="00385B9B">
      <w:pPr>
        <w:ind w:left="675"/>
      </w:pPr>
      <w:r>
        <w:rPr>
          <w:i/>
        </w:rPr>
        <w:tab/>
      </w:r>
      <w:r>
        <w:rPr>
          <w:i/>
        </w:rPr>
        <w:tab/>
      </w:r>
      <w:r>
        <w:rPr>
          <w:i/>
        </w:rPr>
        <w:tab/>
        <w:t>- Don't wait 2 weeks to merge branch to main (pull request)</w:t>
      </w:r>
    </w:p>
    <w:p w:rsidR="00FE1C72" w:rsidRDefault="00385B9B">
      <w:pPr>
        <w:ind w:left="675"/>
      </w:pPr>
      <w:r>
        <w:rPr>
          <w:i/>
        </w:rPr>
        <w:tab/>
      </w:r>
      <w:r>
        <w:rPr>
          <w:i/>
        </w:rPr>
        <w:tab/>
      </w:r>
      <w:r>
        <w:rPr>
          <w:i/>
        </w:rPr>
        <w:tab/>
        <w:t>- merge to main after functional work done</w:t>
      </w:r>
    </w:p>
    <w:p w:rsidR="00FE1C72" w:rsidRDefault="00385B9B">
      <w:pPr>
        <w:ind w:left="675"/>
      </w:pPr>
      <w:r>
        <w:rPr>
          <w:i/>
        </w:rPr>
        <w:tab/>
      </w:r>
      <w:r>
        <w:rPr>
          <w:i/>
        </w:rPr>
        <w:tab/>
        <w:t>No working on master branch</w:t>
      </w:r>
    </w:p>
    <w:p w:rsidR="00FE1C72" w:rsidRDefault="00385B9B">
      <w:pPr>
        <w:ind w:left="675"/>
      </w:pPr>
      <w:r>
        <w:rPr>
          <w:i/>
        </w:rPr>
        <w:tab/>
      </w:r>
      <w:r>
        <w:rPr>
          <w:i/>
        </w:rPr>
        <w:tab/>
        <w:t>Merge conflicts</w:t>
      </w:r>
    </w:p>
    <w:p w:rsidR="00FE1C72" w:rsidRDefault="00385B9B">
      <w:pPr>
        <w:ind w:left="2115" w:firstLine="45"/>
      </w:pPr>
      <w:r>
        <w:rPr>
          <w:i/>
        </w:rPr>
        <w:t>-Members contact the merging “</w:t>
      </w:r>
      <w:proofErr w:type="spellStart"/>
      <w:r>
        <w:rPr>
          <w:i/>
        </w:rPr>
        <w:t>conflictor</w:t>
      </w:r>
      <w:proofErr w:type="spellEnd"/>
      <w:r>
        <w:rPr>
          <w:i/>
        </w:rPr>
        <w:t>” to merge code.</w:t>
      </w:r>
    </w:p>
    <w:p w:rsidR="00FE1C72" w:rsidRDefault="00385B9B">
      <w:pPr>
        <w:ind w:left="1395"/>
      </w:pPr>
      <w:r>
        <w:rPr>
          <w:i/>
        </w:rPr>
        <w:tab/>
        <w:t xml:space="preserve">At sprint end create tag on main for sprint end release version. </w:t>
      </w:r>
    </w:p>
    <w:p w:rsidR="00FE1C72" w:rsidRDefault="00385B9B">
      <w:pPr>
        <w:ind w:left="2115" w:firstLine="45"/>
      </w:pPr>
      <w:r>
        <w:rPr>
          <w:i/>
        </w:rPr>
        <w:t>(Corey is in charge)</w:t>
      </w:r>
    </w:p>
    <w:p w:rsidR="00FE1C72" w:rsidRDefault="00385B9B">
      <w:r>
        <w:rPr>
          <w:b/>
          <w:i/>
        </w:rPr>
        <w:tab/>
      </w:r>
      <w:r>
        <w:rPr>
          <w:b/>
          <w:i/>
        </w:rPr>
        <w:tab/>
      </w:r>
      <w:r>
        <w:rPr>
          <w:b/>
          <w:i/>
        </w:rPr>
        <w:tab/>
      </w:r>
    </w:p>
    <w:p w:rsidR="00FE1C72" w:rsidRDefault="00385B9B">
      <w:r>
        <w:rPr>
          <w:b/>
          <w:i/>
        </w:rPr>
        <w:tab/>
      </w:r>
      <w:r>
        <w:rPr>
          <w:b/>
          <w:i/>
        </w:rPr>
        <w:tab/>
      </w:r>
      <w:r>
        <w:rPr>
          <w:i/>
        </w:rPr>
        <w:t>Create full walkthrough of merging/branching document</w:t>
      </w:r>
    </w:p>
    <w:p w:rsidR="00FE1C72" w:rsidRDefault="00385B9B">
      <w:pPr>
        <w:ind w:left="720"/>
      </w:pPr>
      <w:r>
        <w:rPr>
          <w:b/>
          <w:i/>
        </w:rPr>
        <w:tab/>
      </w:r>
      <w:r>
        <w:rPr>
          <w:i/>
        </w:rPr>
        <w:t xml:space="preserve">Merge conflict meeting </w:t>
      </w:r>
    </w:p>
    <w:p w:rsidR="00FE1C72" w:rsidRDefault="00385B9B">
      <w:pPr>
        <w:ind w:left="720"/>
      </w:pPr>
      <w:r>
        <w:rPr>
          <w:i/>
        </w:rPr>
        <w:tab/>
      </w:r>
      <w:r>
        <w:rPr>
          <w:i/>
        </w:rPr>
        <w:tab/>
        <w:t>On merge conflict basis</w:t>
      </w:r>
    </w:p>
    <w:p w:rsidR="00FE1C72" w:rsidRDefault="00FE1C72">
      <w:pPr>
        <w:ind w:left="720"/>
      </w:pPr>
    </w:p>
    <w:p w:rsidR="00FE1C72" w:rsidRDefault="00385B9B">
      <w:pPr>
        <w:ind w:left="1440" w:firstLine="720"/>
      </w:pPr>
      <w:r>
        <w:rPr>
          <w:b/>
          <w:i/>
        </w:rPr>
        <w:t>Completed (Oct 26th, 2016 ~15 mins)</w:t>
      </w:r>
    </w:p>
    <w:p w:rsidR="00FE1C72" w:rsidRDefault="00385B9B">
      <w:pPr>
        <w:ind w:left="720"/>
      </w:pPr>
      <w:r>
        <w:rPr>
          <w:b/>
          <w:i/>
        </w:rPr>
        <w:tab/>
      </w:r>
    </w:p>
    <w:p w:rsidR="00FE1C72" w:rsidRDefault="00FE1C72">
      <w:pPr>
        <w:ind w:left="720"/>
      </w:pPr>
    </w:p>
    <w:p w:rsidR="00FE1C72" w:rsidRDefault="00385B9B">
      <w:pPr>
        <w:ind w:left="720"/>
      </w:pPr>
      <w:r>
        <w:rPr>
          <w:b/>
          <w:i/>
        </w:rPr>
        <w:lastRenderedPageBreak/>
        <w:t>d.</w:t>
      </w:r>
      <w:r>
        <w:rPr>
          <w:b/>
          <w:i/>
        </w:rPr>
        <w:tab/>
        <w:t xml:space="preserve">Review and complete the details (Tasks, Acceptance Criteria, </w:t>
      </w:r>
      <w:proofErr w:type="gramStart"/>
      <w:r>
        <w:rPr>
          <w:b/>
          <w:i/>
        </w:rPr>
        <w:t>test</w:t>
      </w:r>
      <w:proofErr w:type="gramEnd"/>
      <w:r>
        <w:rPr>
          <w:b/>
          <w:i/>
        </w:rPr>
        <w:t xml:space="preserve">) of all the User Stories committed for sprint 1.  Ensure to confirm on the </w:t>
      </w:r>
      <w:proofErr w:type="gramStart"/>
      <w:r>
        <w:rPr>
          <w:b/>
          <w:i/>
        </w:rPr>
        <w:t>commitments  from</w:t>
      </w:r>
      <w:proofErr w:type="gramEnd"/>
      <w:r>
        <w:rPr>
          <w:b/>
          <w:i/>
        </w:rPr>
        <w:t xml:space="preserve"> each member( 60 minutes ?)</w:t>
      </w:r>
    </w:p>
    <w:p w:rsidR="00FE1C72" w:rsidRDefault="00FE1C72">
      <w:pPr>
        <w:ind w:left="720"/>
      </w:pPr>
    </w:p>
    <w:p w:rsidR="00FE1C72" w:rsidRDefault="00385B9B">
      <w:pPr>
        <w:ind w:left="720"/>
      </w:pPr>
      <w:r>
        <w:rPr>
          <w:b/>
          <w:i/>
        </w:rPr>
        <w:tab/>
      </w:r>
      <w:r>
        <w:rPr>
          <w:i/>
        </w:rPr>
        <w:t>- Everyone can commit 10+ hours of work per week. (20hrs/sprint)</w:t>
      </w:r>
    </w:p>
    <w:p w:rsidR="00FE1C72" w:rsidRDefault="00385B9B">
      <w:pPr>
        <w:ind w:left="720" w:firstLine="720"/>
      </w:pPr>
      <w:r>
        <w:rPr>
          <w:i/>
        </w:rPr>
        <w:t xml:space="preserve">- Log hours, comment on work done in logged work every other day at the </w:t>
      </w:r>
    </w:p>
    <w:p w:rsidR="00FE1C72" w:rsidRDefault="00385B9B">
      <w:pPr>
        <w:ind w:left="1440" w:firstLine="720"/>
      </w:pPr>
      <w:proofErr w:type="gramStart"/>
      <w:r>
        <w:rPr>
          <w:i/>
        </w:rPr>
        <w:t>latest</w:t>
      </w:r>
      <w:proofErr w:type="gramEnd"/>
      <w:r>
        <w:rPr>
          <w:i/>
        </w:rPr>
        <w:t>.</w:t>
      </w:r>
    </w:p>
    <w:p w:rsidR="00FE1C72" w:rsidRDefault="00385B9B">
      <w:pPr>
        <w:ind w:left="720"/>
      </w:pPr>
      <w:r>
        <w:rPr>
          <w:i/>
        </w:rPr>
        <w:tab/>
        <w:t xml:space="preserve">- Everyone is commit for this lab </w:t>
      </w:r>
    </w:p>
    <w:p w:rsidR="00FE1C72" w:rsidRDefault="00385B9B">
      <w:pPr>
        <w:ind w:left="1440" w:firstLine="720"/>
      </w:pPr>
      <w:r>
        <w:rPr>
          <w:b/>
          <w:i/>
        </w:rPr>
        <w:t>Completed (Oct 26th, 2016 ~15 mins)</w:t>
      </w:r>
    </w:p>
    <w:p w:rsidR="00FE1C72" w:rsidRDefault="00FE1C72">
      <w:pPr>
        <w:ind w:left="720"/>
      </w:pPr>
    </w:p>
    <w:p w:rsidR="00FE1C72" w:rsidRDefault="00385B9B">
      <w:pPr>
        <w:ind w:left="720"/>
      </w:pPr>
      <w:r>
        <w:rPr>
          <w:b/>
          <w:i/>
        </w:rPr>
        <w:t>e.</w:t>
      </w:r>
      <w:r>
        <w:rPr>
          <w:b/>
          <w:i/>
        </w:rPr>
        <w:tab/>
        <w:t>Team demo (</w:t>
      </w:r>
      <w:proofErr w:type="gramStart"/>
      <w:r>
        <w:rPr>
          <w:b/>
          <w:i/>
        </w:rPr>
        <w:t>internal )</w:t>
      </w:r>
      <w:proofErr w:type="gramEnd"/>
      <w:r>
        <w:rPr>
          <w:b/>
          <w:i/>
        </w:rPr>
        <w:t xml:space="preserve"> – walk thru on Sprint 1 goals (requirements, architecture, design, code, Build / CI , testing, and task close in JIRA) … (60 minutes)</w:t>
      </w:r>
    </w:p>
    <w:p w:rsidR="00FE1C72" w:rsidRDefault="00FE1C72">
      <w:pPr>
        <w:ind w:left="1530"/>
      </w:pPr>
    </w:p>
    <w:p w:rsidR="00FE1C72" w:rsidRDefault="00385B9B">
      <w:pPr>
        <w:ind w:left="1530"/>
      </w:pPr>
      <w:r>
        <w:rPr>
          <w:i/>
        </w:rPr>
        <w:t xml:space="preserve">Present to Ben </w:t>
      </w:r>
      <w:proofErr w:type="spellStart"/>
      <w:r>
        <w:rPr>
          <w:i/>
        </w:rPr>
        <w:t>Heggie</w:t>
      </w:r>
      <w:proofErr w:type="spellEnd"/>
      <w:r>
        <w:rPr>
          <w:i/>
        </w:rPr>
        <w:t xml:space="preserve"> (client) Will finish on Tuesday (Nov </w:t>
      </w:r>
      <w:proofErr w:type="gramStart"/>
      <w:r>
        <w:rPr>
          <w:i/>
        </w:rPr>
        <w:t>1st )</w:t>
      </w:r>
      <w:proofErr w:type="gramEnd"/>
    </w:p>
    <w:p w:rsidR="00FE1C72" w:rsidRDefault="00385B9B">
      <w:pPr>
        <w:ind w:left="1530"/>
      </w:pPr>
      <w:r>
        <w:rPr>
          <w:i/>
        </w:rPr>
        <w:tab/>
        <w:t>Changed - miscommunication about dates</w:t>
      </w:r>
    </w:p>
    <w:p w:rsidR="00FE1C72" w:rsidRDefault="00385B9B">
      <w:pPr>
        <w:ind w:left="2160" w:firstLine="720"/>
      </w:pPr>
      <w:r>
        <w:rPr>
          <w:i/>
        </w:rPr>
        <w:t>Moved presentation to Nov 2nd</w:t>
      </w:r>
    </w:p>
    <w:p w:rsidR="00FE1C72" w:rsidRDefault="00FE1C72">
      <w:pPr>
        <w:ind w:left="1530"/>
      </w:pPr>
    </w:p>
    <w:p w:rsidR="00FE1C72" w:rsidRDefault="00385B9B">
      <w:pPr>
        <w:ind w:left="1530"/>
      </w:pPr>
      <w:r>
        <w:rPr>
          <w:i/>
        </w:rPr>
        <w:t>Corey merged the project for a demo on Nov 1st</w:t>
      </w:r>
    </w:p>
    <w:p w:rsidR="00FE1C72" w:rsidRDefault="00385B9B">
      <w:pPr>
        <w:ind w:left="1530"/>
      </w:pPr>
      <w:r>
        <w:rPr>
          <w:i/>
        </w:rPr>
        <w:t>Website (login, register, logout) -</w:t>
      </w:r>
      <w:r>
        <w:rPr>
          <w:b/>
          <w:i/>
        </w:rPr>
        <w:t xml:space="preserve"> complete</w:t>
      </w:r>
    </w:p>
    <w:p w:rsidR="00FE1C72" w:rsidRDefault="00385B9B">
      <w:pPr>
        <w:ind w:left="1530"/>
      </w:pPr>
      <w:r>
        <w:rPr>
          <w:i/>
        </w:rPr>
        <w:t>Database accept from website and game server -</w:t>
      </w:r>
      <w:r>
        <w:rPr>
          <w:b/>
          <w:i/>
        </w:rPr>
        <w:t xml:space="preserve"> complete</w:t>
      </w:r>
    </w:p>
    <w:p w:rsidR="00FE1C72" w:rsidRDefault="00385B9B">
      <w:pPr>
        <w:ind w:left="1530"/>
      </w:pPr>
      <w:r>
        <w:rPr>
          <w:i/>
        </w:rPr>
        <w:t xml:space="preserve">Game character, room, enemies, AI, game server communication, start </w:t>
      </w:r>
    </w:p>
    <w:p w:rsidR="00FE1C72" w:rsidRDefault="00385B9B">
      <w:pPr>
        <w:ind w:left="1530" w:firstLine="630"/>
      </w:pPr>
      <w:proofErr w:type="gramStart"/>
      <w:r>
        <w:rPr>
          <w:i/>
        </w:rPr>
        <w:t>screen</w:t>
      </w:r>
      <w:proofErr w:type="gramEnd"/>
      <w:r>
        <w:rPr>
          <w:i/>
        </w:rPr>
        <w:t xml:space="preserve">, projectiles,  - </w:t>
      </w:r>
      <w:r>
        <w:rPr>
          <w:b/>
          <w:i/>
        </w:rPr>
        <w:t>complete</w:t>
      </w:r>
    </w:p>
    <w:p w:rsidR="00FE1C72" w:rsidRDefault="00385B9B">
      <w:pPr>
        <w:ind w:left="1530"/>
      </w:pPr>
      <w:r>
        <w:rPr>
          <w:i/>
        </w:rPr>
        <w:t xml:space="preserve">Game server synced seeds - </w:t>
      </w:r>
      <w:r>
        <w:rPr>
          <w:b/>
          <w:i/>
        </w:rPr>
        <w:t>complete</w:t>
      </w:r>
    </w:p>
    <w:p w:rsidR="00FE1C72" w:rsidRDefault="00385B9B">
      <w:pPr>
        <w:ind w:left="1530"/>
      </w:pPr>
      <w:proofErr w:type="spellStart"/>
      <w:r>
        <w:rPr>
          <w:i/>
        </w:rPr>
        <w:t>Patcher</w:t>
      </w:r>
      <w:proofErr w:type="spellEnd"/>
      <w:r>
        <w:rPr>
          <w:i/>
        </w:rPr>
        <w:t xml:space="preserve"> checks version and downloads client - </w:t>
      </w:r>
      <w:r>
        <w:rPr>
          <w:b/>
          <w:i/>
        </w:rPr>
        <w:t>complete</w:t>
      </w:r>
    </w:p>
    <w:p w:rsidR="00FE1C72" w:rsidRDefault="00385B9B">
      <w:pPr>
        <w:ind w:left="1530"/>
      </w:pPr>
      <w:r>
        <w:rPr>
          <w:i/>
        </w:rPr>
        <w:tab/>
      </w:r>
      <w:r>
        <w:rPr>
          <w:i/>
        </w:rPr>
        <w:tab/>
      </w:r>
    </w:p>
    <w:p w:rsidR="00FE1C72" w:rsidRDefault="00FE1C72">
      <w:pPr>
        <w:ind w:left="1530"/>
      </w:pPr>
    </w:p>
    <w:p w:rsidR="00FE1C72" w:rsidRDefault="00385B9B">
      <w:pPr>
        <w:ind w:left="1440" w:firstLine="720"/>
      </w:pPr>
      <w:r>
        <w:rPr>
          <w:b/>
          <w:i/>
        </w:rPr>
        <w:t>Completed (Nov 1st, 2016 ~3 hours)</w:t>
      </w:r>
      <w:r>
        <w:rPr>
          <w:b/>
          <w:i/>
        </w:rPr>
        <w:tab/>
      </w:r>
    </w:p>
    <w:p w:rsidR="00FE1C72" w:rsidRDefault="00FE1C72">
      <w:pPr>
        <w:ind w:left="720"/>
      </w:pPr>
    </w:p>
    <w:p w:rsidR="00FE1C72" w:rsidRDefault="00385B9B">
      <w:pPr>
        <w:ind w:left="720"/>
      </w:pPr>
      <w:r>
        <w:rPr>
          <w:b/>
          <w:i/>
        </w:rPr>
        <w:t>f.</w:t>
      </w:r>
      <w:r>
        <w:rPr>
          <w:b/>
          <w:i/>
        </w:rPr>
        <w:tab/>
        <w:t>Plan for the Sprint 1 documentations and demonstration next week. (</w:t>
      </w:r>
      <w:proofErr w:type="gramStart"/>
      <w:r>
        <w:rPr>
          <w:b/>
          <w:i/>
        </w:rPr>
        <w:t>who</w:t>
      </w:r>
      <w:proofErr w:type="gramEnd"/>
      <w:r>
        <w:rPr>
          <w:b/>
          <w:i/>
        </w:rPr>
        <w:t xml:space="preserve"> is doing what) and dry runs schedule/plan ( 30 mins?)</w:t>
      </w:r>
    </w:p>
    <w:p w:rsidR="00FE1C72" w:rsidRDefault="00385B9B">
      <w:pPr>
        <w:ind w:left="720"/>
      </w:pPr>
      <w:r>
        <w:rPr>
          <w:b/>
          <w:i/>
        </w:rPr>
        <w:tab/>
      </w:r>
    </w:p>
    <w:p w:rsidR="00FE1C72" w:rsidRDefault="00385B9B">
      <w:pPr>
        <w:ind w:left="1530"/>
      </w:pPr>
      <w:r>
        <w:rPr>
          <w:i/>
        </w:rPr>
        <w:t>Presentation (everyone covers their own section)</w:t>
      </w:r>
    </w:p>
    <w:p w:rsidR="00FE1C72" w:rsidRDefault="00385B9B">
      <w:pPr>
        <w:ind w:left="1530"/>
      </w:pPr>
      <w:r>
        <w:rPr>
          <w:i/>
        </w:rPr>
        <w:t>Template presentation (Ben)</w:t>
      </w:r>
    </w:p>
    <w:p w:rsidR="00FE1C72" w:rsidRDefault="00385B9B">
      <w:pPr>
        <w:ind w:left="1530"/>
      </w:pPr>
      <w:proofErr w:type="spellStart"/>
      <w:r>
        <w:rPr>
          <w:i/>
        </w:rPr>
        <w:t>Powerpoint</w:t>
      </w:r>
      <w:proofErr w:type="spellEnd"/>
      <w:r>
        <w:rPr>
          <w:i/>
        </w:rPr>
        <w:t xml:space="preserve"> (Marc)</w:t>
      </w:r>
    </w:p>
    <w:p w:rsidR="00FE1C72" w:rsidRDefault="00385B9B">
      <w:pPr>
        <w:ind w:left="810"/>
      </w:pPr>
      <w:r>
        <w:rPr>
          <w:i/>
        </w:rPr>
        <w:tab/>
        <w:t>Presentation clicker (Ben)</w:t>
      </w:r>
    </w:p>
    <w:p w:rsidR="00FE1C72" w:rsidRDefault="00385B9B">
      <w:pPr>
        <w:ind w:left="810"/>
      </w:pPr>
      <w:r>
        <w:rPr>
          <w:i/>
        </w:rPr>
        <w:tab/>
        <w:t>Burndown chart</w:t>
      </w:r>
    </w:p>
    <w:p w:rsidR="00FE1C72" w:rsidRDefault="00385B9B">
      <w:pPr>
        <w:ind w:left="810"/>
      </w:pPr>
      <w:r>
        <w:rPr>
          <w:i/>
        </w:rPr>
        <w:tab/>
        <w:t>Sprint report</w:t>
      </w:r>
    </w:p>
    <w:p w:rsidR="00FE1C72" w:rsidRDefault="00385B9B">
      <w:pPr>
        <w:ind w:left="810"/>
      </w:pPr>
      <w:r>
        <w:rPr>
          <w:i/>
        </w:rPr>
        <w:tab/>
        <w:t xml:space="preserve">Presentation - What we did, what we finished, what we did well, what would </w:t>
      </w:r>
    </w:p>
    <w:p w:rsidR="00FE1C72" w:rsidRDefault="00385B9B">
      <w:pPr>
        <w:ind w:left="1530" w:firstLine="630"/>
      </w:pPr>
      <w:proofErr w:type="gramStart"/>
      <w:r>
        <w:rPr>
          <w:i/>
        </w:rPr>
        <w:t>we</w:t>
      </w:r>
      <w:proofErr w:type="gramEnd"/>
      <w:r>
        <w:rPr>
          <w:i/>
        </w:rPr>
        <w:t xml:space="preserve"> do better (sprint review)</w:t>
      </w:r>
    </w:p>
    <w:p w:rsidR="00FE1C72" w:rsidRDefault="00385B9B">
      <w:pPr>
        <w:ind w:left="1530"/>
      </w:pPr>
      <w:r>
        <w:rPr>
          <w:i/>
        </w:rPr>
        <w:t>Demo 5 - 10 mins</w:t>
      </w:r>
    </w:p>
    <w:p w:rsidR="00FE1C72" w:rsidRDefault="00385B9B">
      <w:pPr>
        <w:ind w:left="1530"/>
      </w:pPr>
      <w:r>
        <w:rPr>
          <w:i/>
        </w:rPr>
        <w:t xml:space="preserve">Dry run will be done the </w:t>
      </w:r>
      <w:proofErr w:type="spellStart"/>
      <w:proofErr w:type="gramStart"/>
      <w:r>
        <w:rPr>
          <w:i/>
        </w:rPr>
        <w:t>tuesday</w:t>
      </w:r>
      <w:proofErr w:type="spellEnd"/>
      <w:proofErr w:type="gramEnd"/>
      <w:r>
        <w:rPr>
          <w:i/>
        </w:rPr>
        <w:t xml:space="preserve"> 10 am before sprint review (30 mins max)</w:t>
      </w:r>
    </w:p>
    <w:p w:rsidR="00FE1C72" w:rsidRDefault="00385B9B">
      <w:pPr>
        <w:ind w:left="1530"/>
      </w:pPr>
      <w:r>
        <w:rPr>
          <w:i/>
        </w:rPr>
        <w:tab/>
        <w:t>Setup of sprint 2 finished by Thursday Nov 3rd</w:t>
      </w:r>
    </w:p>
    <w:p w:rsidR="00FE1C72" w:rsidRDefault="00385B9B">
      <w:pPr>
        <w:ind w:left="720"/>
      </w:pPr>
      <w:r>
        <w:rPr>
          <w:b/>
          <w:i/>
        </w:rPr>
        <w:tab/>
      </w:r>
      <w:r>
        <w:rPr>
          <w:b/>
          <w:i/>
        </w:rPr>
        <w:tab/>
      </w:r>
    </w:p>
    <w:p w:rsidR="00FE1C72" w:rsidRDefault="00385B9B">
      <w:pPr>
        <w:ind w:left="1440" w:firstLine="720"/>
      </w:pPr>
      <w:r>
        <w:rPr>
          <w:b/>
          <w:i/>
        </w:rPr>
        <w:t>Completed (Nov 1st, 2016 ~30 mins)</w:t>
      </w:r>
    </w:p>
    <w:p w:rsidR="00FE1C72" w:rsidRDefault="00FE1C72"/>
    <w:sectPr w:rsidR="00FE1C72">
      <w:headerReference w:type="default" r:id="rId13"/>
      <w:footerReference w:type="default" r:id="rId14"/>
      <w:headerReference w:type="first" r:id="rId15"/>
      <w:footerReference w:type="firs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AD7" w:rsidRDefault="00C65AD7">
      <w:pPr>
        <w:spacing w:line="240" w:lineRule="auto"/>
      </w:pPr>
      <w:r>
        <w:separator/>
      </w:r>
    </w:p>
  </w:endnote>
  <w:endnote w:type="continuationSeparator" w:id="0">
    <w:p w:rsidR="00C65AD7" w:rsidRDefault="00C65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72" w:rsidRDefault="00385B9B">
    <w:pPr>
      <w:jc w:val="right"/>
    </w:pPr>
    <w:r>
      <w:fldChar w:fldCharType="begin"/>
    </w:r>
    <w:r>
      <w:instrText>PAGE</w:instrText>
    </w:r>
    <w:r>
      <w:fldChar w:fldCharType="separate"/>
    </w:r>
    <w:r w:rsidR="00E45899">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72" w:rsidRDefault="00FE1C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AD7" w:rsidRDefault="00C65AD7">
      <w:pPr>
        <w:spacing w:line="240" w:lineRule="auto"/>
      </w:pPr>
      <w:r>
        <w:separator/>
      </w:r>
    </w:p>
  </w:footnote>
  <w:footnote w:type="continuationSeparator" w:id="0">
    <w:p w:rsidR="00C65AD7" w:rsidRDefault="00C65A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72" w:rsidRDefault="00385B9B">
    <w:pPr>
      <w:jc w:val="center"/>
    </w:pPr>
    <w:r>
      <w:rPr>
        <w:color w:val="666666"/>
        <w:sz w:val="18"/>
        <w:szCs w:val="18"/>
      </w:rPr>
      <w:t xml:space="preserve">Benjamin Ward | Instructor James Yu, </w:t>
    </w:r>
    <w:proofErr w:type="spellStart"/>
    <w:r>
      <w:rPr>
        <w:color w:val="666666"/>
        <w:sz w:val="18"/>
        <w:szCs w:val="18"/>
      </w:rPr>
      <w:t>Cosc</w:t>
    </w:r>
    <w:proofErr w:type="spellEnd"/>
    <w:r>
      <w:rPr>
        <w:color w:val="666666"/>
        <w:sz w:val="18"/>
        <w:szCs w:val="18"/>
      </w:rPr>
      <w:t xml:space="preserve"> 470 Software engineering | Assignment 6 | Team B </w:t>
    </w:r>
  </w:p>
  <w:p w:rsidR="00FE1C72" w:rsidRDefault="00FE1C7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72" w:rsidRDefault="00FE1C72">
    <w:pPr>
      <w:jc w:val="center"/>
    </w:pPr>
  </w:p>
  <w:p w:rsidR="00FE1C72" w:rsidRDefault="00385B9B">
    <w:pPr>
      <w:jc w:val="center"/>
    </w:pPr>
    <w:r>
      <w:rPr>
        <w:color w:val="666666"/>
        <w:sz w:val="18"/>
        <w:szCs w:val="18"/>
      </w:rPr>
      <w:t xml:space="preserve">Benjamin Ward | Instructor James Yu, </w:t>
    </w:r>
    <w:proofErr w:type="spellStart"/>
    <w:r>
      <w:rPr>
        <w:color w:val="666666"/>
        <w:sz w:val="18"/>
        <w:szCs w:val="18"/>
      </w:rPr>
      <w:t>Cosc</w:t>
    </w:r>
    <w:proofErr w:type="spellEnd"/>
    <w:r>
      <w:rPr>
        <w:color w:val="666666"/>
        <w:sz w:val="18"/>
        <w:szCs w:val="18"/>
      </w:rPr>
      <w:t xml:space="preserve"> 470 Software engineering | Assignment 6 | Team B </w:t>
    </w:r>
  </w:p>
  <w:p w:rsidR="00FE1C72" w:rsidRDefault="00385B9B">
    <w:pPr>
      <w:jc w:val="center"/>
    </w:pPr>
    <w:r>
      <w:rPr>
        <w:b/>
        <w:color w:val="666666"/>
        <w:sz w:val="18"/>
        <w:szCs w:val="18"/>
      </w:rPr>
      <w:t>Team Members:</w:t>
    </w:r>
    <w:r>
      <w:rPr>
        <w:color w:val="666666"/>
        <w:sz w:val="18"/>
        <w:szCs w:val="18"/>
      </w:rPr>
      <w:t xml:space="preserve">  Marc-Andrew </w:t>
    </w:r>
    <w:proofErr w:type="spellStart"/>
    <w:r>
      <w:rPr>
        <w:color w:val="666666"/>
        <w:sz w:val="18"/>
        <w:szCs w:val="18"/>
      </w:rPr>
      <w:t>Dunwell</w:t>
    </w:r>
    <w:proofErr w:type="spellEnd"/>
    <w:r>
      <w:rPr>
        <w:color w:val="666666"/>
        <w:sz w:val="18"/>
        <w:szCs w:val="18"/>
      </w:rPr>
      <w:t>, Corey Frank, Daniel Atkinson, Billy Spelchan</w:t>
    </w:r>
  </w:p>
  <w:p w:rsidR="00FE1C72" w:rsidRDefault="00385B9B">
    <w:pPr>
      <w:jc w:val="center"/>
    </w:pPr>
    <w:r>
      <w:rPr>
        <w:b/>
        <w:color w:val="666666"/>
        <w:sz w:val="18"/>
        <w:szCs w:val="18"/>
      </w:rPr>
      <w:t>URL</w:t>
    </w:r>
    <w:proofErr w:type="gramStart"/>
    <w:r>
      <w:rPr>
        <w:b/>
        <w:color w:val="666666"/>
        <w:sz w:val="18"/>
        <w:szCs w:val="18"/>
      </w:rPr>
      <w:t>:</w:t>
    </w:r>
    <w:proofErr w:type="gramEnd"/>
    <w:hyperlink r:id="rId1">
      <w:r>
        <w:rPr>
          <w:color w:val="666666"/>
          <w:sz w:val="18"/>
          <w:szCs w:val="18"/>
          <w:u w:val="single"/>
        </w:rPr>
        <w:t>http://cs-oracle.okanagan.bc.ca:8088/secure/RapidBoard.jspa?rapidView=97&amp;view=planning&amp;selectedIssue=BT-66</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02F7"/>
    <w:multiLevelType w:val="multilevel"/>
    <w:tmpl w:val="C2083D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33A87C60"/>
    <w:multiLevelType w:val="multilevel"/>
    <w:tmpl w:val="6020103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nsid w:val="35D43DDA"/>
    <w:multiLevelType w:val="multilevel"/>
    <w:tmpl w:val="3E0843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8984F86"/>
    <w:multiLevelType w:val="multilevel"/>
    <w:tmpl w:val="3EE8B9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C48712A"/>
    <w:multiLevelType w:val="multilevel"/>
    <w:tmpl w:val="3D1A5B8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7D03E97"/>
    <w:multiLevelType w:val="multilevel"/>
    <w:tmpl w:val="EF88E9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1C72"/>
    <w:rsid w:val="001D65B9"/>
    <w:rsid w:val="00385B9B"/>
    <w:rsid w:val="00582A40"/>
    <w:rsid w:val="007B0377"/>
    <w:rsid w:val="00C65AD7"/>
    <w:rsid w:val="00E45899"/>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582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582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oOY1w9kK1T5kKHG9emHsIVXu5BwjPPutYDce73uiLW8/edit?ts=58129e0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oOY1w9kK1T5kKHG9emHsIVXu5BwjPPutYDce73uiLW8/edit?ts=58129e0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cs-oracle.okanagan.bc.ca:8088/secure/RapidBoard.jspa?rapidView=97&amp;view=planning&amp;selectedIssue=BT-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yu</dc:creator>
  <cp:lastModifiedBy>James</cp:lastModifiedBy>
  <cp:revision>3</cp:revision>
  <dcterms:created xsi:type="dcterms:W3CDTF">2016-11-08T22:43:00Z</dcterms:created>
  <dcterms:modified xsi:type="dcterms:W3CDTF">2016-11-08T22:46:00Z</dcterms:modified>
</cp:coreProperties>
</file>